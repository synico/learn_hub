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customXml/itemProps1.xml" ContentType="application/vnd.openxmlformats-officedocument.customXml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AAF64" w14:textId="77777777" w:rsidR="00B3023F" w:rsidRPr="00B77270" w:rsidRDefault="00B3023F" w:rsidP="00B3023F">
      <w:pPr>
        <w:jc w:val="center"/>
        <w:rPr>
          <w:b/>
          <w:color w:val="833C0B" w:themeColor="accent2" w:themeShade="80"/>
          <w:sz w:val="28"/>
          <w:szCs w:val="28"/>
          <w:u w:val="single"/>
        </w:rPr>
      </w:pPr>
      <w:bookmarkStart w:id="0" w:name="_GoBack"/>
      <w:bookmarkEnd w:id="0"/>
      <w:r w:rsidRPr="00B77270">
        <w:rPr>
          <w:b/>
          <w:color w:val="833C0B" w:themeColor="accent2" w:themeShade="80"/>
          <w:sz w:val="28"/>
          <w:szCs w:val="28"/>
          <w:u w:val="single"/>
        </w:rPr>
        <w:t>TROUBLESHOOTING INVENTORY MISMATCH IN DIGITAL PORTAL</w:t>
      </w:r>
    </w:p>
    <w:p w14:paraId="17F75A69" w14:textId="77777777" w:rsidR="00B3023F" w:rsidRDefault="00B3023F" w:rsidP="00B3023F">
      <w:pPr>
        <w:rPr>
          <w:noProof/>
        </w:rPr>
      </w:pPr>
      <w:r>
        <w:t>At many times we encounter situations where the inventory of an item displayed in the digital portal does not match the inventory of the same item at the SAP side. In most cases the initial input for us will be a screenshot of the PDP page containing the item for which there is an inventory mismatch as shown below:</w:t>
      </w:r>
      <w:r>
        <w:rPr>
          <w:noProof/>
        </w:rPr>
        <w:t xml:space="preserve"> </w:t>
      </w:r>
      <w:r>
        <w:rPr>
          <w:noProof/>
        </w:rPr>
        <w:drawing>
          <wp:inline distT="0" distB="0" distL="0" distR="0" wp14:anchorId="05C208E6" wp14:editId="7FDC1247">
            <wp:extent cx="5610225" cy="21215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r="4334" b="21801"/>
                    <a:stretch/>
                  </pic:blipFill>
                  <pic:spPr bwMode="auto">
                    <a:xfrm>
                      <a:off x="0" y="0"/>
                      <a:ext cx="5628088" cy="2128343"/>
                    </a:xfrm>
                    <a:prstGeom prst="rect">
                      <a:avLst/>
                    </a:prstGeom>
                    <a:noFill/>
                    <a:ln>
                      <a:noFill/>
                    </a:ln>
                    <a:extLst>
                      <a:ext uri="{53640926-AAD7-44D8-BBD7-CCE9431645EC}">
                        <a14:shadowObscured xmlns:a14="http://schemas.microsoft.com/office/drawing/2010/main"/>
                      </a:ext>
                    </a:extLst>
                  </pic:spPr>
                </pic:pic>
              </a:graphicData>
            </a:graphic>
          </wp:inline>
        </w:drawing>
      </w:r>
    </w:p>
    <w:p w14:paraId="075421C6" w14:textId="77777777" w:rsidR="00B3023F" w:rsidRDefault="00B3023F" w:rsidP="00B3023F">
      <w:r>
        <w:t>In those situation the following steps can be followed to sync the data:</w:t>
      </w:r>
    </w:p>
    <w:p w14:paraId="41A0622D" w14:textId="77777777" w:rsidR="00B3023F" w:rsidRPr="00CF3341" w:rsidRDefault="00B3023F" w:rsidP="00B3023F">
      <w:pPr>
        <w:pStyle w:val="ListParagraph"/>
        <w:numPr>
          <w:ilvl w:val="0"/>
          <w:numId w:val="1"/>
        </w:numPr>
        <w:rPr>
          <w:b/>
        </w:rPr>
      </w:pPr>
      <w:r w:rsidRPr="00CF3341">
        <w:rPr>
          <w:b/>
        </w:rPr>
        <w:t>Ge</w:t>
      </w:r>
      <w:r>
        <w:rPr>
          <w:b/>
        </w:rPr>
        <w:t>t</w:t>
      </w:r>
      <w:r w:rsidRPr="00CF3341">
        <w:rPr>
          <w:b/>
        </w:rPr>
        <w:t xml:space="preserve"> the </w:t>
      </w:r>
      <w:proofErr w:type="spellStart"/>
      <w:r w:rsidRPr="00CF3341">
        <w:rPr>
          <w:b/>
        </w:rPr>
        <w:t>catentry_id</w:t>
      </w:r>
      <w:proofErr w:type="spellEnd"/>
      <w:r w:rsidRPr="00CF3341">
        <w:rPr>
          <w:b/>
        </w:rPr>
        <w:t xml:space="preserve"> of the item.</w:t>
      </w:r>
    </w:p>
    <w:p w14:paraId="40E3297F" w14:textId="77777777" w:rsidR="00B3023F" w:rsidRDefault="00B3023F" w:rsidP="00B3023F">
      <w:pPr>
        <w:pStyle w:val="ListParagraph"/>
      </w:pPr>
      <w:r>
        <w:t xml:space="preserve">The </w:t>
      </w:r>
      <w:proofErr w:type="spellStart"/>
      <w:r>
        <w:t>catentry_id</w:t>
      </w:r>
      <w:proofErr w:type="spellEnd"/>
      <w:r>
        <w:t xml:space="preserve"> of the item will be present in the </w:t>
      </w:r>
      <w:proofErr w:type="spellStart"/>
      <w:r>
        <w:t>url</w:t>
      </w:r>
      <w:proofErr w:type="spellEnd"/>
      <w:r>
        <w:t xml:space="preserve"> of the </w:t>
      </w:r>
      <w:proofErr w:type="spellStart"/>
      <w:r>
        <w:t>pdp</w:t>
      </w:r>
      <w:proofErr w:type="spellEnd"/>
      <w:r>
        <w:t xml:space="preserve"> page. For example the </w:t>
      </w:r>
      <w:proofErr w:type="spellStart"/>
      <w:r>
        <w:t>url</w:t>
      </w:r>
      <w:proofErr w:type="spellEnd"/>
      <w:r>
        <w:t xml:space="preserve"> of the PDP page of a part in amp0lifier category is :</w:t>
      </w:r>
    </w:p>
    <w:p w14:paraId="65BBBC1C" w14:textId="77777777" w:rsidR="00B3023F" w:rsidRDefault="003B1B87" w:rsidP="00B3023F">
      <w:pPr>
        <w:pStyle w:val="ListParagraph"/>
        <w:rPr>
          <w:b/>
        </w:rPr>
      </w:pPr>
      <w:hyperlink r:id="rId7" w:history="1">
        <w:r w:rsidR="00B3023F" w:rsidRPr="00461417">
          <w:rPr>
            <w:rStyle w:val="Hyperlink"/>
            <w:b/>
          </w:rPr>
          <w:t>https://products.avnet.com/shop/en/emea/amplifiers/amplifiers-misc/f2933evbi-3074457345629518128</w:t>
        </w:r>
      </w:hyperlink>
    </w:p>
    <w:p w14:paraId="6E2C693E" w14:textId="77777777" w:rsidR="00B3023F" w:rsidRPr="00910A85" w:rsidRDefault="00B3023F" w:rsidP="00B3023F">
      <w:pPr>
        <w:pStyle w:val="ListParagraph"/>
      </w:pPr>
      <w:r>
        <w:t xml:space="preserve">Here the last set of digits- </w:t>
      </w:r>
      <w:r w:rsidRPr="00CF3341">
        <w:rPr>
          <w:b/>
        </w:rPr>
        <w:t xml:space="preserve">3074457345629518128 </w:t>
      </w:r>
      <w:r>
        <w:t xml:space="preserve">makes up the </w:t>
      </w:r>
      <w:proofErr w:type="spellStart"/>
      <w:r>
        <w:t>catentry_id</w:t>
      </w:r>
      <w:proofErr w:type="spellEnd"/>
      <w:r>
        <w:t>.</w:t>
      </w:r>
    </w:p>
    <w:p w14:paraId="38CE5F04" w14:textId="77777777" w:rsidR="00B3023F" w:rsidRDefault="00B3023F" w:rsidP="00B3023F">
      <w:r>
        <w:rPr>
          <w:noProof/>
        </w:rPr>
        <w:drawing>
          <wp:inline distT="0" distB="0" distL="0" distR="0" wp14:anchorId="38B62CDF" wp14:editId="3FE44340">
            <wp:extent cx="5934075" cy="2219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3428"/>
                    <a:stretch/>
                  </pic:blipFill>
                  <pic:spPr bwMode="auto">
                    <a:xfrm>
                      <a:off x="0" y="0"/>
                      <a:ext cx="5934075" cy="2219325"/>
                    </a:xfrm>
                    <a:prstGeom prst="rect">
                      <a:avLst/>
                    </a:prstGeom>
                    <a:noFill/>
                    <a:ln>
                      <a:noFill/>
                    </a:ln>
                    <a:extLst>
                      <a:ext uri="{53640926-AAD7-44D8-BBD7-CCE9431645EC}">
                        <a14:shadowObscured xmlns:a14="http://schemas.microsoft.com/office/drawing/2010/main"/>
                      </a:ext>
                    </a:extLst>
                  </pic:spPr>
                </pic:pic>
              </a:graphicData>
            </a:graphic>
          </wp:inline>
        </w:drawing>
      </w:r>
    </w:p>
    <w:p w14:paraId="60200115" w14:textId="77777777" w:rsidR="00650B51" w:rsidRDefault="00B3023F">
      <w:r>
        <w:t xml:space="preserve">Once we get the </w:t>
      </w:r>
      <w:proofErr w:type="spellStart"/>
      <w:r>
        <w:t>catentry_id</w:t>
      </w:r>
      <w:proofErr w:type="spellEnd"/>
      <w:r>
        <w:t xml:space="preserve"> of the item, we can proceed with the following troubleshooting steps based on the region.</w:t>
      </w:r>
    </w:p>
    <w:p w14:paraId="46D65A4B" w14:textId="77777777" w:rsidR="00B3023F" w:rsidRDefault="00B3023F" w:rsidP="00B3023F">
      <w:pPr>
        <w:pStyle w:val="ListParagraph"/>
        <w:numPr>
          <w:ilvl w:val="0"/>
          <w:numId w:val="2"/>
        </w:numPr>
        <w:rPr>
          <w:b/>
          <w:color w:val="833C0B" w:themeColor="accent2" w:themeShade="80"/>
          <w:sz w:val="24"/>
          <w:szCs w:val="24"/>
        </w:rPr>
      </w:pPr>
      <w:r w:rsidRPr="00353BF8">
        <w:rPr>
          <w:b/>
          <w:color w:val="833C0B" w:themeColor="accent2" w:themeShade="80"/>
          <w:sz w:val="24"/>
          <w:szCs w:val="24"/>
        </w:rPr>
        <w:t>EMEA:</w:t>
      </w:r>
    </w:p>
    <w:p w14:paraId="2852DD05" w14:textId="77777777" w:rsidR="008C706B" w:rsidRDefault="008C706B" w:rsidP="008C706B">
      <w:pPr>
        <w:pStyle w:val="ListParagraph"/>
        <w:rPr>
          <w:color w:val="000000" w:themeColor="text1"/>
        </w:rPr>
      </w:pPr>
      <w:r w:rsidRPr="008C706B">
        <w:rPr>
          <w:color w:val="000000" w:themeColor="text1"/>
        </w:rPr>
        <w:t>Follow the below steps for EMEA:</w:t>
      </w:r>
    </w:p>
    <w:p w14:paraId="0DF5C044" w14:textId="77777777" w:rsidR="008C706B" w:rsidRPr="008C706B" w:rsidRDefault="008C706B" w:rsidP="008C706B">
      <w:pPr>
        <w:pStyle w:val="ListParagraph"/>
        <w:rPr>
          <w:b/>
          <w:color w:val="000000" w:themeColor="text1"/>
          <w:u w:val="single"/>
        </w:rPr>
      </w:pPr>
      <w:r w:rsidRPr="008C706B">
        <w:rPr>
          <w:b/>
          <w:color w:val="000000" w:themeColor="text1"/>
          <w:u w:val="single"/>
        </w:rPr>
        <w:t>Step1:</w:t>
      </w:r>
    </w:p>
    <w:p w14:paraId="27DDB411" w14:textId="77777777" w:rsidR="00B3023F" w:rsidRDefault="00B3023F" w:rsidP="00B3023F">
      <w:pPr>
        <w:pStyle w:val="ListParagraph"/>
      </w:pPr>
      <w:r>
        <w:lastRenderedPageBreak/>
        <w:t xml:space="preserve">For EMEA region there are 3 different speed boats and the item may belong </w:t>
      </w:r>
      <w:r w:rsidR="00353BF8">
        <w:t xml:space="preserve">to </w:t>
      </w:r>
      <w:r>
        <w:t>any of the speed boat or it may be a combination part (belong to more than one speed boat). Due to this special scena</w:t>
      </w:r>
      <w:r w:rsidR="00520DE6">
        <w:t xml:space="preserve">rio while displaying in digital portal we will be summing the inventories of </w:t>
      </w:r>
      <w:r w:rsidR="00353BF8">
        <w:t xml:space="preserve">the item in </w:t>
      </w:r>
      <w:r w:rsidR="00520DE6">
        <w:t>all the speedboats.</w:t>
      </w:r>
    </w:p>
    <w:p w14:paraId="7F51AEF6" w14:textId="77777777" w:rsidR="00520DE6" w:rsidRDefault="00520DE6" w:rsidP="00B3023F">
      <w:pPr>
        <w:pStyle w:val="ListParagraph"/>
      </w:pPr>
      <w:r>
        <w:t>Before proceeding with the troubleshooting we need to find out to which speed boat the item belongs. For this execute the below query</w:t>
      </w:r>
      <w:r w:rsidR="000625E7">
        <w:t xml:space="preserve"> in the </w:t>
      </w:r>
      <w:proofErr w:type="spellStart"/>
      <w:r w:rsidR="000625E7">
        <w:t>preprod</w:t>
      </w:r>
      <w:proofErr w:type="spellEnd"/>
      <w:r w:rsidR="000625E7">
        <w:t xml:space="preserve"> DB (AVS93DB)</w:t>
      </w:r>
      <w:r>
        <w:t>:</w:t>
      </w:r>
    </w:p>
    <w:p w14:paraId="7BB21BCF" w14:textId="77777777" w:rsidR="00520DE6" w:rsidRPr="00353BF8" w:rsidRDefault="00520DE6" w:rsidP="00B3023F">
      <w:pPr>
        <w:pStyle w:val="ListParagraph"/>
        <w:rPr>
          <w:b/>
          <w:color w:val="2E74B5" w:themeColor="accent1" w:themeShade="BF"/>
          <w:sz w:val="24"/>
          <w:szCs w:val="24"/>
        </w:rPr>
      </w:pPr>
      <w:r w:rsidRPr="00353BF8">
        <w:rPr>
          <w:b/>
          <w:color w:val="2E74B5" w:themeColor="accent1" w:themeShade="BF"/>
          <w:sz w:val="24"/>
          <w:szCs w:val="24"/>
        </w:rPr>
        <w:t xml:space="preserve">Select * from XERPPARTNUMBER where </w:t>
      </w:r>
      <w:proofErr w:type="spellStart"/>
      <w:r w:rsidRPr="00353BF8">
        <w:rPr>
          <w:b/>
          <w:color w:val="2E74B5" w:themeColor="accent1" w:themeShade="BF"/>
          <w:sz w:val="24"/>
          <w:szCs w:val="24"/>
        </w:rPr>
        <w:t>catentry_id</w:t>
      </w:r>
      <w:proofErr w:type="spellEnd"/>
      <w:r w:rsidRPr="00353BF8">
        <w:rPr>
          <w:b/>
          <w:color w:val="2E74B5" w:themeColor="accent1" w:themeShade="BF"/>
          <w:sz w:val="24"/>
          <w:szCs w:val="24"/>
        </w:rPr>
        <w:t>=&lt;</w:t>
      </w:r>
      <w:proofErr w:type="spellStart"/>
      <w:r w:rsidRPr="00353BF8">
        <w:rPr>
          <w:b/>
          <w:color w:val="2E74B5" w:themeColor="accent1" w:themeShade="BF"/>
          <w:sz w:val="24"/>
          <w:szCs w:val="24"/>
        </w:rPr>
        <w:t>catentry_id</w:t>
      </w:r>
      <w:proofErr w:type="spellEnd"/>
      <w:r w:rsidRPr="00353BF8">
        <w:rPr>
          <w:b/>
          <w:color w:val="2E74B5" w:themeColor="accent1" w:themeShade="BF"/>
          <w:sz w:val="24"/>
          <w:szCs w:val="24"/>
        </w:rPr>
        <w:t>&gt;</w:t>
      </w:r>
    </w:p>
    <w:p w14:paraId="7AE1CB8F" w14:textId="77777777" w:rsidR="00520DE6" w:rsidRDefault="00520DE6" w:rsidP="00B3023F">
      <w:pPr>
        <w:pStyle w:val="ListParagraph"/>
      </w:pPr>
      <w:r>
        <w:t>A sample result is provided for the above query:</w:t>
      </w:r>
    </w:p>
    <w:p w14:paraId="434B146D" w14:textId="77777777" w:rsidR="00520DE6" w:rsidRDefault="00520DE6" w:rsidP="00B3023F">
      <w:pPr>
        <w:pStyle w:val="ListParagraph"/>
      </w:pPr>
      <w:r>
        <w:rPr>
          <w:noProof/>
        </w:rPr>
        <w:drawing>
          <wp:inline distT="0" distB="0" distL="0" distR="0" wp14:anchorId="32F4B8BB" wp14:editId="715FA689">
            <wp:extent cx="5774915" cy="1704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551" t="51881" r="29968" b="21608"/>
                    <a:stretch/>
                  </pic:blipFill>
                  <pic:spPr bwMode="auto">
                    <a:xfrm>
                      <a:off x="0" y="0"/>
                      <a:ext cx="5777824" cy="1705834"/>
                    </a:xfrm>
                    <a:prstGeom prst="rect">
                      <a:avLst/>
                    </a:prstGeom>
                    <a:ln>
                      <a:noFill/>
                    </a:ln>
                    <a:extLst>
                      <a:ext uri="{53640926-AAD7-44D8-BBD7-CCE9431645EC}">
                        <a14:shadowObscured xmlns:a14="http://schemas.microsoft.com/office/drawing/2010/main"/>
                      </a:ext>
                    </a:extLst>
                  </pic:spPr>
                </pic:pic>
              </a:graphicData>
            </a:graphic>
          </wp:inline>
        </w:drawing>
      </w:r>
    </w:p>
    <w:p w14:paraId="325B6D98" w14:textId="77777777" w:rsidR="00520DE6" w:rsidRDefault="00520DE6" w:rsidP="00B3023F">
      <w:pPr>
        <w:pStyle w:val="ListParagraph"/>
      </w:pPr>
    </w:p>
    <w:p w14:paraId="78882B72" w14:textId="77777777" w:rsidR="00520DE6" w:rsidRDefault="00520DE6" w:rsidP="00B3023F">
      <w:pPr>
        <w:pStyle w:val="ListParagraph"/>
        <w:rPr>
          <w:ins w:id="1" w:author="Navaneeth Periyadan Thayyil" w:date="2016-08-16T16:58:00Z"/>
        </w:rPr>
      </w:pPr>
      <w:r>
        <w:t xml:space="preserve">Check the </w:t>
      </w:r>
      <w:r w:rsidR="00353BF8">
        <w:t>ISACTIVE</w:t>
      </w:r>
      <w:r>
        <w:t xml:space="preserve"> column and </w:t>
      </w:r>
      <w:r w:rsidR="00353BF8">
        <w:t>DIVISIONCODE</w:t>
      </w:r>
      <w:r>
        <w:t xml:space="preserve"> column to see to which speed boat does the item belong. The item belong to that speedboat whose </w:t>
      </w:r>
      <w:r w:rsidR="00AB701E">
        <w:t>ISACTIVE</w:t>
      </w:r>
      <w:r>
        <w:t xml:space="preserve"> flag has value ‘Y’. </w:t>
      </w:r>
      <w:r w:rsidR="00353BF8">
        <w:t>Here</w:t>
      </w:r>
      <w:r>
        <w:t xml:space="preserve"> the ISACTIVE column of the E division is ‘Y’ and hence this is an EBV only part. If </w:t>
      </w:r>
      <w:r w:rsidR="003B4DA4">
        <w:t xml:space="preserve">ISACTIVE column value is ‘Y’ for </w:t>
      </w:r>
      <w:r>
        <w:t xml:space="preserve">more than one </w:t>
      </w:r>
      <w:r w:rsidR="00353BF8">
        <w:t>DIVISIONCODE column</w:t>
      </w:r>
      <w:r>
        <w:t xml:space="preserve"> then it is a </w:t>
      </w:r>
      <w:r w:rsidR="00353BF8">
        <w:t>combination part</w:t>
      </w:r>
      <w:r>
        <w:t>.</w:t>
      </w:r>
    </w:p>
    <w:p w14:paraId="72FE35E5" w14:textId="24798D03" w:rsidR="00D920DD" w:rsidRDefault="00D920DD" w:rsidP="00B3023F">
      <w:pPr>
        <w:pStyle w:val="ListParagraph"/>
        <w:rPr>
          <w:ins w:id="2" w:author="Navaneeth Periyadan Thayyil" w:date="2016-08-16T16:58:00Z"/>
        </w:rPr>
      </w:pPr>
      <w:ins w:id="3" w:author="Navaneeth Periyadan Thayyil" w:date="2016-08-16T16:58:00Z">
        <w:r>
          <w:t xml:space="preserve">The DIVISIONCODE values for each </w:t>
        </w:r>
      </w:ins>
      <w:ins w:id="4" w:author="Navaneeth Periyadan Thayyil" w:date="2016-08-16T16:59:00Z">
        <w:r>
          <w:t>speedboat</w:t>
        </w:r>
      </w:ins>
      <w:ins w:id="5" w:author="Navaneeth Periyadan Thayyil" w:date="2016-08-16T16:58:00Z">
        <w:r>
          <w:t xml:space="preserve"> is listed in the below table:</w:t>
        </w:r>
      </w:ins>
    </w:p>
    <w:tbl>
      <w:tblPr>
        <w:tblW w:w="2497" w:type="dxa"/>
        <w:tblInd w:w="1555" w:type="dxa"/>
        <w:tblLook w:val="04A0" w:firstRow="1" w:lastRow="0" w:firstColumn="1" w:lastColumn="0" w:noHBand="0" w:noVBand="1"/>
        <w:tblPrChange w:id="6" w:author="Navaneeth Periyadan Thayyil" w:date="2016-08-16T17:00:00Z">
          <w:tblPr>
            <w:tblW w:w="2440" w:type="dxa"/>
            <w:tblLook w:val="04A0" w:firstRow="1" w:lastRow="0" w:firstColumn="1" w:lastColumn="0" w:noHBand="0" w:noVBand="1"/>
          </w:tblPr>
        </w:tblPrChange>
      </w:tblPr>
      <w:tblGrid>
        <w:gridCol w:w="1537"/>
        <w:gridCol w:w="1178"/>
        <w:tblGridChange w:id="7">
          <w:tblGrid>
            <w:gridCol w:w="1537"/>
            <w:gridCol w:w="960"/>
          </w:tblGrid>
        </w:tblGridChange>
      </w:tblGrid>
      <w:tr w:rsidR="00D920DD" w:rsidRPr="00D920DD" w14:paraId="1CD8B62E" w14:textId="77777777" w:rsidTr="00D920DD">
        <w:trPr>
          <w:trHeight w:val="300"/>
          <w:ins w:id="8" w:author="Navaneeth Periyadan Thayyil" w:date="2016-08-16T17:00:00Z"/>
          <w:trPrChange w:id="9" w:author="Navaneeth Periyadan Thayyil" w:date="2016-08-16T17:00:00Z">
            <w:trPr>
              <w:trHeight w:val="300"/>
            </w:trPr>
          </w:trPrChange>
        </w:trPr>
        <w:tc>
          <w:tcPr>
            <w:tcW w:w="1537" w:type="dxa"/>
            <w:tcBorders>
              <w:top w:val="single" w:sz="4" w:space="0" w:color="auto"/>
              <w:left w:val="single" w:sz="4" w:space="0" w:color="auto"/>
              <w:bottom w:val="single" w:sz="4" w:space="0" w:color="auto"/>
              <w:right w:val="single" w:sz="4" w:space="0" w:color="auto"/>
            </w:tcBorders>
            <w:shd w:val="clear" w:color="auto" w:fill="auto"/>
            <w:noWrap/>
            <w:vAlign w:val="bottom"/>
            <w:hideMark/>
            <w:tcPrChange w:id="10" w:author="Navaneeth Periyadan Thayyil" w:date="2016-08-16T17:00:00Z">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tcPrChange>
          </w:tcPr>
          <w:p w14:paraId="19DBF888" w14:textId="77777777" w:rsidR="00D920DD" w:rsidRPr="00D920DD" w:rsidRDefault="00D920DD" w:rsidP="00D920DD">
            <w:pPr>
              <w:spacing w:after="0" w:line="240" w:lineRule="auto"/>
              <w:rPr>
                <w:ins w:id="11" w:author="Navaneeth Periyadan Thayyil" w:date="2016-08-16T17:00:00Z"/>
                <w:rFonts w:ascii="Calibri" w:eastAsia="Times New Roman" w:hAnsi="Calibri" w:cs="Times New Roman"/>
                <w:color w:val="000000"/>
              </w:rPr>
            </w:pPr>
            <w:ins w:id="12" w:author="Navaneeth Periyadan Thayyil" w:date="2016-08-16T17:00:00Z">
              <w:r w:rsidRPr="00D920DD">
                <w:rPr>
                  <w:rFonts w:ascii="Calibri" w:eastAsia="Times New Roman" w:hAnsi="Calibri" w:cs="Times New Roman"/>
                  <w:color w:val="000000"/>
                </w:rPr>
                <w:t>DIVISIONCODE</w:t>
              </w:r>
            </w:ins>
          </w:p>
        </w:tc>
        <w:tc>
          <w:tcPr>
            <w:tcW w:w="960" w:type="dxa"/>
            <w:tcBorders>
              <w:top w:val="single" w:sz="4" w:space="0" w:color="auto"/>
              <w:left w:val="nil"/>
              <w:bottom w:val="single" w:sz="4" w:space="0" w:color="auto"/>
              <w:right w:val="single" w:sz="4" w:space="0" w:color="auto"/>
            </w:tcBorders>
            <w:shd w:val="clear" w:color="auto" w:fill="auto"/>
            <w:noWrap/>
            <w:vAlign w:val="bottom"/>
            <w:hideMark/>
            <w:tcPrChange w:id="13" w:author="Navaneeth Periyadan Thayyil" w:date="2016-08-16T17:00:00Z">
              <w:tcPr>
                <w:tcW w:w="960" w:type="dxa"/>
                <w:tcBorders>
                  <w:top w:val="single" w:sz="4" w:space="0" w:color="auto"/>
                  <w:left w:val="nil"/>
                  <w:bottom w:val="single" w:sz="4" w:space="0" w:color="auto"/>
                  <w:right w:val="single" w:sz="4" w:space="0" w:color="auto"/>
                </w:tcBorders>
                <w:shd w:val="clear" w:color="auto" w:fill="auto"/>
                <w:noWrap/>
                <w:vAlign w:val="bottom"/>
                <w:hideMark/>
              </w:tcPr>
            </w:tcPrChange>
          </w:tcPr>
          <w:p w14:paraId="26DA3966" w14:textId="5D0D2CFD" w:rsidR="00D920DD" w:rsidRPr="00D920DD" w:rsidRDefault="00D920DD" w:rsidP="00D920DD">
            <w:pPr>
              <w:spacing w:after="0" w:line="240" w:lineRule="auto"/>
              <w:rPr>
                <w:ins w:id="14" w:author="Navaneeth Periyadan Thayyil" w:date="2016-08-16T17:00:00Z"/>
                <w:rFonts w:ascii="Calibri" w:eastAsia="Times New Roman" w:hAnsi="Calibri" w:cs="Times New Roman"/>
                <w:color w:val="000000"/>
              </w:rPr>
            </w:pPr>
            <w:ins w:id="15" w:author="Navaneeth Periyadan Thayyil" w:date="2016-08-16T17:00:00Z">
              <w:r>
                <w:rPr>
                  <w:rFonts w:ascii="Calibri" w:eastAsia="Times New Roman" w:hAnsi="Calibri" w:cs="Times New Roman"/>
                  <w:color w:val="000000"/>
                </w:rPr>
                <w:t>Speedboat</w:t>
              </w:r>
            </w:ins>
          </w:p>
        </w:tc>
      </w:tr>
      <w:tr w:rsidR="00D920DD" w:rsidRPr="00D920DD" w14:paraId="30AE5FD4" w14:textId="77777777" w:rsidTr="00D920DD">
        <w:trPr>
          <w:trHeight w:val="300"/>
          <w:ins w:id="16" w:author="Navaneeth Periyadan Thayyil" w:date="2016-08-16T17:00:00Z"/>
          <w:trPrChange w:id="17" w:author="Navaneeth Periyadan Thayyil" w:date="2016-08-16T17:00:00Z">
            <w:trPr>
              <w:trHeight w:val="300"/>
            </w:trPr>
          </w:trPrChange>
        </w:trPr>
        <w:tc>
          <w:tcPr>
            <w:tcW w:w="1537" w:type="dxa"/>
            <w:tcBorders>
              <w:top w:val="nil"/>
              <w:left w:val="single" w:sz="4" w:space="0" w:color="auto"/>
              <w:bottom w:val="single" w:sz="4" w:space="0" w:color="auto"/>
              <w:right w:val="single" w:sz="4" w:space="0" w:color="auto"/>
            </w:tcBorders>
            <w:shd w:val="clear" w:color="auto" w:fill="auto"/>
            <w:noWrap/>
            <w:vAlign w:val="bottom"/>
            <w:hideMark/>
            <w:tcPrChange w:id="18" w:author="Navaneeth Periyadan Thayyil" w:date="2016-08-16T17:00:00Z">
              <w:tcPr>
                <w:tcW w:w="148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40D1B80F" w14:textId="77777777" w:rsidR="00D920DD" w:rsidRPr="00D920DD" w:rsidRDefault="00D920DD" w:rsidP="00D920DD">
            <w:pPr>
              <w:spacing w:after="0" w:line="240" w:lineRule="auto"/>
              <w:rPr>
                <w:ins w:id="19" w:author="Navaneeth Periyadan Thayyil" w:date="2016-08-16T17:00:00Z"/>
                <w:rFonts w:ascii="Calibri" w:eastAsia="Times New Roman" w:hAnsi="Calibri" w:cs="Times New Roman"/>
                <w:color w:val="000000"/>
              </w:rPr>
            </w:pPr>
            <w:ins w:id="20" w:author="Navaneeth Periyadan Thayyil" w:date="2016-08-16T17:00:00Z">
              <w:r w:rsidRPr="00D920DD">
                <w:rPr>
                  <w:rFonts w:ascii="Calibri" w:eastAsia="Times New Roman" w:hAnsi="Calibri" w:cs="Times New Roman"/>
                  <w:color w:val="000000"/>
                </w:rPr>
                <w:t>E</w:t>
              </w:r>
            </w:ins>
          </w:p>
        </w:tc>
        <w:tc>
          <w:tcPr>
            <w:tcW w:w="960" w:type="dxa"/>
            <w:tcBorders>
              <w:top w:val="nil"/>
              <w:left w:val="nil"/>
              <w:bottom w:val="single" w:sz="4" w:space="0" w:color="auto"/>
              <w:right w:val="single" w:sz="4" w:space="0" w:color="auto"/>
            </w:tcBorders>
            <w:shd w:val="clear" w:color="auto" w:fill="auto"/>
            <w:noWrap/>
            <w:vAlign w:val="bottom"/>
            <w:hideMark/>
            <w:tcPrChange w:id="21" w:author="Navaneeth Periyadan Thayyil" w:date="2016-08-16T17:00:00Z">
              <w:tcPr>
                <w:tcW w:w="960" w:type="dxa"/>
                <w:tcBorders>
                  <w:top w:val="nil"/>
                  <w:left w:val="nil"/>
                  <w:bottom w:val="single" w:sz="4" w:space="0" w:color="auto"/>
                  <w:right w:val="single" w:sz="4" w:space="0" w:color="auto"/>
                </w:tcBorders>
                <w:shd w:val="clear" w:color="auto" w:fill="auto"/>
                <w:noWrap/>
                <w:vAlign w:val="bottom"/>
                <w:hideMark/>
              </w:tcPr>
            </w:tcPrChange>
          </w:tcPr>
          <w:p w14:paraId="488EFDE0" w14:textId="77777777" w:rsidR="00D920DD" w:rsidRPr="00D920DD" w:rsidRDefault="00D920DD" w:rsidP="00D920DD">
            <w:pPr>
              <w:spacing w:after="0" w:line="240" w:lineRule="auto"/>
              <w:rPr>
                <w:ins w:id="22" w:author="Navaneeth Periyadan Thayyil" w:date="2016-08-16T17:00:00Z"/>
                <w:rFonts w:ascii="Calibri" w:eastAsia="Times New Roman" w:hAnsi="Calibri" w:cs="Times New Roman"/>
                <w:color w:val="000000"/>
              </w:rPr>
            </w:pPr>
            <w:ins w:id="23" w:author="Navaneeth Periyadan Thayyil" w:date="2016-08-16T17:00:00Z">
              <w:r w:rsidRPr="00D920DD">
                <w:rPr>
                  <w:rFonts w:ascii="Calibri" w:eastAsia="Times New Roman" w:hAnsi="Calibri" w:cs="Times New Roman"/>
                  <w:color w:val="000000"/>
                </w:rPr>
                <w:t>EBV</w:t>
              </w:r>
            </w:ins>
          </w:p>
        </w:tc>
      </w:tr>
      <w:tr w:rsidR="00D920DD" w:rsidRPr="00D920DD" w14:paraId="77E9681A" w14:textId="77777777" w:rsidTr="00D920DD">
        <w:trPr>
          <w:trHeight w:val="300"/>
          <w:ins w:id="24" w:author="Navaneeth Periyadan Thayyil" w:date="2016-08-16T17:00:00Z"/>
          <w:trPrChange w:id="25" w:author="Navaneeth Periyadan Thayyil" w:date="2016-08-16T17:00:00Z">
            <w:trPr>
              <w:trHeight w:val="300"/>
            </w:trPr>
          </w:trPrChange>
        </w:trPr>
        <w:tc>
          <w:tcPr>
            <w:tcW w:w="1537" w:type="dxa"/>
            <w:tcBorders>
              <w:top w:val="nil"/>
              <w:left w:val="single" w:sz="4" w:space="0" w:color="auto"/>
              <w:bottom w:val="single" w:sz="4" w:space="0" w:color="auto"/>
              <w:right w:val="single" w:sz="4" w:space="0" w:color="auto"/>
            </w:tcBorders>
            <w:shd w:val="clear" w:color="auto" w:fill="auto"/>
            <w:noWrap/>
            <w:vAlign w:val="bottom"/>
            <w:hideMark/>
            <w:tcPrChange w:id="26" w:author="Navaneeth Periyadan Thayyil" w:date="2016-08-16T17:00:00Z">
              <w:tcPr>
                <w:tcW w:w="148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2C9F1F9C" w14:textId="77777777" w:rsidR="00D920DD" w:rsidRPr="00D920DD" w:rsidRDefault="00D920DD" w:rsidP="00D920DD">
            <w:pPr>
              <w:spacing w:after="0" w:line="240" w:lineRule="auto"/>
              <w:rPr>
                <w:ins w:id="27" w:author="Navaneeth Periyadan Thayyil" w:date="2016-08-16T17:00:00Z"/>
                <w:rFonts w:ascii="Calibri" w:eastAsia="Times New Roman" w:hAnsi="Calibri" w:cs="Times New Roman"/>
                <w:color w:val="000000"/>
              </w:rPr>
            </w:pPr>
            <w:ins w:id="28" w:author="Navaneeth Periyadan Thayyil" w:date="2016-08-16T17:00:00Z">
              <w:r w:rsidRPr="00D920DD">
                <w:rPr>
                  <w:rFonts w:ascii="Calibri" w:eastAsia="Times New Roman" w:hAnsi="Calibri" w:cs="Times New Roman"/>
                  <w:color w:val="000000"/>
                </w:rPr>
                <w:t xml:space="preserve">S </w:t>
              </w:r>
            </w:ins>
          </w:p>
        </w:tc>
        <w:tc>
          <w:tcPr>
            <w:tcW w:w="960" w:type="dxa"/>
            <w:tcBorders>
              <w:top w:val="nil"/>
              <w:left w:val="nil"/>
              <w:bottom w:val="single" w:sz="4" w:space="0" w:color="auto"/>
              <w:right w:val="single" w:sz="4" w:space="0" w:color="auto"/>
            </w:tcBorders>
            <w:shd w:val="clear" w:color="auto" w:fill="auto"/>
            <w:noWrap/>
            <w:vAlign w:val="bottom"/>
            <w:hideMark/>
            <w:tcPrChange w:id="29" w:author="Navaneeth Periyadan Thayyil" w:date="2016-08-16T17:00:00Z">
              <w:tcPr>
                <w:tcW w:w="960" w:type="dxa"/>
                <w:tcBorders>
                  <w:top w:val="nil"/>
                  <w:left w:val="nil"/>
                  <w:bottom w:val="single" w:sz="4" w:space="0" w:color="auto"/>
                  <w:right w:val="single" w:sz="4" w:space="0" w:color="auto"/>
                </w:tcBorders>
                <w:shd w:val="clear" w:color="auto" w:fill="auto"/>
                <w:noWrap/>
                <w:vAlign w:val="bottom"/>
                <w:hideMark/>
              </w:tcPr>
            </w:tcPrChange>
          </w:tcPr>
          <w:p w14:paraId="6F8C641C" w14:textId="77777777" w:rsidR="00D920DD" w:rsidRPr="00D920DD" w:rsidRDefault="00D920DD" w:rsidP="00D920DD">
            <w:pPr>
              <w:spacing w:after="0" w:line="240" w:lineRule="auto"/>
              <w:rPr>
                <w:ins w:id="30" w:author="Navaneeth Periyadan Thayyil" w:date="2016-08-16T17:00:00Z"/>
                <w:rFonts w:ascii="Calibri" w:eastAsia="Times New Roman" w:hAnsi="Calibri" w:cs="Times New Roman"/>
                <w:color w:val="000000"/>
              </w:rPr>
            </w:pPr>
            <w:ins w:id="31" w:author="Navaneeth Periyadan Thayyil" w:date="2016-08-16T17:00:00Z">
              <w:r w:rsidRPr="00D920DD">
                <w:rPr>
                  <w:rFonts w:ascii="Calibri" w:eastAsia="Times New Roman" w:hAnsi="Calibri" w:cs="Times New Roman"/>
                  <w:color w:val="000000"/>
                </w:rPr>
                <w:t>SILICA</w:t>
              </w:r>
            </w:ins>
          </w:p>
        </w:tc>
      </w:tr>
      <w:tr w:rsidR="00D920DD" w:rsidRPr="00D920DD" w14:paraId="19B29352" w14:textId="77777777" w:rsidTr="00D920DD">
        <w:trPr>
          <w:trHeight w:val="300"/>
          <w:ins w:id="32" w:author="Navaneeth Periyadan Thayyil" w:date="2016-08-16T17:00:00Z"/>
          <w:trPrChange w:id="33" w:author="Navaneeth Periyadan Thayyil" w:date="2016-08-16T17:00:00Z">
            <w:trPr>
              <w:trHeight w:val="300"/>
            </w:trPr>
          </w:trPrChange>
        </w:trPr>
        <w:tc>
          <w:tcPr>
            <w:tcW w:w="1537" w:type="dxa"/>
            <w:tcBorders>
              <w:top w:val="nil"/>
              <w:left w:val="single" w:sz="4" w:space="0" w:color="auto"/>
              <w:bottom w:val="single" w:sz="4" w:space="0" w:color="auto"/>
              <w:right w:val="single" w:sz="4" w:space="0" w:color="auto"/>
            </w:tcBorders>
            <w:shd w:val="clear" w:color="auto" w:fill="auto"/>
            <w:noWrap/>
            <w:vAlign w:val="bottom"/>
            <w:hideMark/>
            <w:tcPrChange w:id="34" w:author="Navaneeth Periyadan Thayyil" w:date="2016-08-16T17:00:00Z">
              <w:tcPr>
                <w:tcW w:w="1480" w:type="dxa"/>
                <w:tcBorders>
                  <w:top w:val="nil"/>
                  <w:left w:val="single" w:sz="4" w:space="0" w:color="auto"/>
                  <w:bottom w:val="single" w:sz="4" w:space="0" w:color="auto"/>
                  <w:right w:val="single" w:sz="4" w:space="0" w:color="auto"/>
                </w:tcBorders>
                <w:shd w:val="clear" w:color="auto" w:fill="auto"/>
                <w:noWrap/>
                <w:vAlign w:val="bottom"/>
                <w:hideMark/>
              </w:tcPr>
            </w:tcPrChange>
          </w:tcPr>
          <w:p w14:paraId="504B96DE" w14:textId="77777777" w:rsidR="00D920DD" w:rsidRPr="00D920DD" w:rsidRDefault="00D920DD" w:rsidP="00D920DD">
            <w:pPr>
              <w:spacing w:after="0" w:line="240" w:lineRule="auto"/>
              <w:rPr>
                <w:ins w:id="35" w:author="Navaneeth Periyadan Thayyil" w:date="2016-08-16T17:00:00Z"/>
                <w:rFonts w:ascii="Calibri" w:eastAsia="Times New Roman" w:hAnsi="Calibri" w:cs="Times New Roman"/>
                <w:color w:val="000000"/>
              </w:rPr>
            </w:pPr>
            <w:ins w:id="36" w:author="Navaneeth Periyadan Thayyil" w:date="2016-08-16T17:00:00Z">
              <w:r w:rsidRPr="00D920DD">
                <w:rPr>
                  <w:rFonts w:ascii="Calibri" w:eastAsia="Times New Roman" w:hAnsi="Calibri" w:cs="Times New Roman"/>
                  <w:color w:val="000000"/>
                </w:rPr>
                <w:t>T</w:t>
              </w:r>
            </w:ins>
          </w:p>
        </w:tc>
        <w:tc>
          <w:tcPr>
            <w:tcW w:w="960" w:type="dxa"/>
            <w:tcBorders>
              <w:top w:val="nil"/>
              <w:left w:val="nil"/>
              <w:bottom w:val="single" w:sz="4" w:space="0" w:color="auto"/>
              <w:right w:val="single" w:sz="4" w:space="0" w:color="auto"/>
            </w:tcBorders>
            <w:shd w:val="clear" w:color="auto" w:fill="auto"/>
            <w:noWrap/>
            <w:vAlign w:val="bottom"/>
            <w:hideMark/>
            <w:tcPrChange w:id="37" w:author="Navaneeth Periyadan Thayyil" w:date="2016-08-16T17:00:00Z">
              <w:tcPr>
                <w:tcW w:w="960" w:type="dxa"/>
                <w:tcBorders>
                  <w:top w:val="nil"/>
                  <w:left w:val="nil"/>
                  <w:bottom w:val="single" w:sz="4" w:space="0" w:color="auto"/>
                  <w:right w:val="single" w:sz="4" w:space="0" w:color="auto"/>
                </w:tcBorders>
                <w:shd w:val="clear" w:color="auto" w:fill="auto"/>
                <w:noWrap/>
                <w:vAlign w:val="bottom"/>
                <w:hideMark/>
              </w:tcPr>
            </w:tcPrChange>
          </w:tcPr>
          <w:p w14:paraId="7EE7B25D" w14:textId="77777777" w:rsidR="00D920DD" w:rsidRPr="00D920DD" w:rsidRDefault="00D920DD" w:rsidP="00D920DD">
            <w:pPr>
              <w:spacing w:after="0" w:line="240" w:lineRule="auto"/>
              <w:rPr>
                <w:ins w:id="38" w:author="Navaneeth Periyadan Thayyil" w:date="2016-08-16T17:00:00Z"/>
                <w:rFonts w:ascii="Calibri" w:eastAsia="Times New Roman" w:hAnsi="Calibri" w:cs="Times New Roman"/>
                <w:color w:val="000000"/>
              </w:rPr>
            </w:pPr>
            <w:ins w:id="39" w:author="Navaneeth Periyadan Thayyil" w:date="2016-08-16T17:00:00Z">
              <w:r w:rsidRPr="00D920DD">
                <w:rPr>
                  <w:rFonts w:ascii="Calibri" w:eastAsia="Times New Roman" w:hAnsi="Calibri" w:cs="Times New Roman"/>
                  <w:color w:val="000000"/>
                </w:rPr>
                <w:t>APOLLO</w:t>
              </w:r>
            </w:ins>
          </w:p>
        </w:tc>
      </w:tr>
    </w:tbl>
    <w:p w14:paraId="30007302" w14:textId="77777777" w:rsidR="00D920DD" w:rsidRDefault="00D920DD" w:rsidP="00B3023F">
      <w:pPr>
        <w:pStyle w:val="ListParagraph"/>
      </w:pPr>
    </w:p>
    <w:p w14:paraId="1AF79C58" w14:textId="77777777" w:rsidR="00520DE6" w:rsidRDefault="00520DE6" w:rsidP="00B3023F">
      <w:pPr>
        <w:pStyle w:val="ListParagraph"/>
      </w:pPr>
      <w:r>
        <w:t xml:space="preserve">Thus the following combination is possible </w:t>
      </w:r>
      <w:r w:rsidR="009D7AE3">
        <w:t>f</w:t>
      </w:r>
      <w:r>
        <w:t xml:space="preserve">or </w:t>
      </w:r>
      <w:r w:rsidR="001C4729">
        <w:t>an</w:t>
      </w:r>
      <w:r>
        <w:t xml:space="preserve"> item</w:t>
      </w:r>
    </w:p>
    <w:p w14:paraId="28358D0C" w14:textId="77777777" w:rsidR="00520DE6" w:rsidRDefault="00520DE6" w:rsidP="00520DE6">
      <w:pPr>
        <w:pStyle w:val="ListParagraph"/>
        <w:numPr>
          <w:ilvl w:val="0"/>
          <w:numId w:val="4"/>
        </w:numPr>
      </w:pPr>
      <w:r>
        <w:t>EBV only part</w:t>
      </w:r>
    </w:p>
    <w:p w14:paraId="2970DE3A" w14:textId="77777777" w:rsidR="00520DE6" w:rsidRDefault="00520DE6" w:rsidP="00520DE6">
      <w:pPr>
        <w:pStyle w:val="ListParagraph"/>
        <w:numPr>
          <w:ilvl w:val="0"/>
          <w:numId w:val="4"/>
        </w:numPr>
      </w:pPr>
      <w:r>
        <w:t>Silica only part</w:t>
      </w:r>
    </w:p>
    <w:p w14:paraId="6A0A1AE1" w14:textId="77777777" w:rsidR="00520DE6" w:rsidRDefault="00520DE6" w:rsidP="00520DE6">
      <w:pPr>
        <w:pStyle w:val="ListParagraph"/>
        <w:numPr>
          <w:ilvl w:val="0"/>
          <w:numId w:val="4"/>
        </w:numPr>
      </w:pPr>
      <w:r>
        <w:t>Abacus only part</w:t>
      </w:r>
    </w:p>
    <w:p w14:paraId="20B61257" w14:textId="77777777" w:rsidR="00520DE6" w:rsidRDefault="00520DE6" w:rsidP="00520DE6">
      <w:pPr>
        <w:pStyle w:val="ListParagraph"/>
        <w:numPr>
          <w:ilvl w:val="0"/>
          <w:numId w:val="4"/>
        </w:numPr>
      </w:pPr>
      <w:r>
        <w:t>Combination part</w:t>
      </w:r>
      <w:r w:rsidR="004C2742">
        <w:t xml:space="preserve"> (</w:t>
      </w:r>
      <w:commentRangeStart w:id="40"/>
      <w:commentRangeStart w:id="41"/>
      <w:r w:rsidR="004C2742">
        <w:t>combination of E-S or S-T or E-T or E-S-T)</w:t>
      </w:r>
      <w:commentRangeEnd w:id="40"/>
      <w:r w:rsidR="00B0661F">
        <w:rPr>
          <w:rStyle w:val="CommentReference"/>
        </w:rPr>
        <w:commentReference w:id="40"/>
      </w:r>
      <w:commentRangeEnd w:id="41"/>
      <w:r w:rsidR="00076FEB">
        <w:rPr>
          <w:rStyle w:val="CommentReference"/>
        </w:rPr>
        <w:commentReference w:id="41"/>
      </w:r>
    </w:p>
    <w:p w14:paraId="03EA5CF7" w14:textId="77777777" w:rsidR="00520DE6" w:rsidRDefault="005564A5" w:rsidP="00520DE6">
      <w:pPr>
        <w:pStyle w:val="ListParagraph"/>
        <w:ind w:left="1080"/>
      </w:pPr>
      <w:r>
        <w:t>We need to follow slightly different procedure for each type and they are detailed below:</w:t>
      </w:r>
    </w:p>
    <w:p w14:paraId="50FD1C89" w14:textId="77777777" w:rsidR="005564A5" w:rsidRPr="008C706B" w:rsidRDefault="005564A5" w:rsidP="005564A5">
      <w:pPr>
        <w:pStyle w:val="ListParagraph"/>
        <w:numPr>
          <w:ilvl w:val="0"/>
          <w:numId w:val="5"/>
        </w:numPr>
        <w:rPr>
          <w:b/>
          <w:u w:val="single"/>
        </w:rPr>
      </w:pPr>
      <w:r w:rsidRPr="008C706B">
        <w:rPr>
          <w:b/>
          <w:u w:val="single"/>
        </w:rPr>
        <w:t>EBV only part</w:t>
      </w:r>
    </w:p>
    <w:p w14:paraId="193CA570" w14:textId="77777777" w:rsidR="005564A5" w:rsidRDefault="005564A5" w:rsidP="00892807">
      <w:pPr>
        <w:pStyle w:val="ListParagraph"/>
        <w:numPr>
          <w:ilvl w:val="0"/>
          <w:numId w:val="6"/>
        </w:numPr>
      </w:pPr>
      <w:r>
        <w:t>Go to the folder /</w:t>
      </w:r>
      <w:proofErr w:type="spellStart"/>
      <w:r>
        <w:t>diexpcontent</w:t>
      </w:r>
      <w:proofErr w:type="spellEnd"/>
      <w:r>
        <w:t>/wcs2archive/</w:t>
      </w:r>
      <w:proofErr w:type="spellStart"/>
      <w:r>
        <w:t>preprod</w:t>
      </w:r>
      <w:proofErr w:type="spellEnd"/>
      <w:r>
        <w:t>/epos2ecom</w:t>
      </w:r>
    </w:p>
    <w:p w14:paraId="46A38238" w14:textId="77777777" w:rsidR="005564A5" w:rsidRDefault="005564A5" w:rsidP="00892807">
      <w:pPr>
        <w:pStyle w:val="ListParagraph"/>
        <w:numPr>
          <w:ilvl w:val="0"/>
          <w:numId w:val="6"/>
        </w:numPr>
      </w:pPr>
      <w:r>
        <w:t xml:space="preserve">Run the below command </w:t>
      </w:r>
    </w:p>
    <w:p w14:paraId="09C77198" w14:textId="77777777" w:rsidR="005564A5" w:rsidRPr="00892807" w:rsidRDefault="005564A5" w:rsidP="00892807">
      <w:pPr>
        <w:pStyle w:val="ListParagraph"/>
        <w:ind w:left="1440" w:firstLine="360"/>
        <w:rPr>
          <w:b/>
          <w:color w:val="2E74B5" w:themeColor="accent1" w:themeShade="BF"/>
        </w:rPr>
      </w:pPr>
      <w:proofErr w:type="spellStart"/>
      <w:r w:rsidRPr="00892807">
        <w:rPr>
          <w:b/>
          <w:color w:val="2E74B5" w:themeColor="accent1" w:themeShade="BF"/>
        </w:rPr>
        <w:t>grep</w:t>
      </w:r>
      <w:proofErr w:type="spellEnd"/>
      <w:r w:rsidRPr="00892807">
        <w:rPr>
          <w:b/>
          <w:color w:val="2E74B5" w:themeColor="accent1" w:themeShade="BF"/>
        </w:rPr>
        <w:t xml:space="preserve"> “&lt;</w:t>
      </w:r>
      <w:proofErr w:type="spellStart"/>
      <w:r w:rsidRPr="00892807">
        <w:rPr>
          <w:b/>
          <w:color w:val="2E74B5" w:themeColor="accent1" w:themeShade="BF"/>
        </w:rPr>
        <w:t>erppartnumber</w:t>
      </w:r>
      <w:proofErr w:type="spellEnd"/>
      <w:r w:rsidRPr="00892807">
        <w:rPr>
          <w:b/>
          <w:color w:val="2E74B5" w:themeColor="accent1" w:themeShade="BF"/>
        </w:rPr>
        <w:t>&gt;” *DIGEXP_EMEA_INV001.csv</w:t>
      </w:r>
    </w:p>
    <w:p w14:paraId="435D8020" w14:textId="77777777" w:rsidR="005564A5" w:rsidRDefault="005564A5" w:rsidP="005564A5">
      <w:pPr>
        <w:pStyle w:val="ListParagraph"/>
        <w:ind w:left="1440"/>
      </w:pPr>
      <w:r>
        <w:t>Here &lt;</w:t>
      </w:r>
      <w:proofErr w:type="spellStart"/>
      <w:r>
        <w:t>erppartnumber</w:t>
      </w:r>
      <w:proofErr w:type="spellEnd"/>
      <w:r>
        <w:t xml:space="preserve">&gt; is the value of the column against </w:t>
      </w:r>
      <w:r w:rsidR="00330905">
        <w:t>‘</w:t>
      </w:r>
      <w:r>
        <w:t>E</w:t>
      </w:r>
      <w:r w:rsidR="00330905">
        <w:t>’</w:t>
      </w:r>
      <w:r>
        <w:t xml:space="preserve"> </w:t>
      </w:r>
      <w:proofErr w:type="spellStart"/>
      <w:r>
        <w:t>divisioncode</w:t>
      </w:r>
      <w:proofErr w:type="spellEnd"/>
      <w:r>
        <w:t xml:space="preserve"> returned in the result of the first query.</w:t>
      </w:r>
      <w:r w:rsidR="00E44D77">
        <w:t xml:space="preserve"> DIGEXP_EMEA_INV001.csv is the generic pattern </w:t>
      </w:r>
      <w:r w:rsidR="00892807">
        <w:t xml:space="preserve">name </w:t>
      </w:r>
      <w:r w:rsidR="00E44D77">
        <w:t>of the inventory csv file we receive.</w:t>
      </w:r>
    </w:p>
    <w:p w14:paraId="75093665" w14:textId="77777777" w:rsidR="005564A5" w:rsidRDefault="005564A5" w:rsidP="005564A5">
      <w:pPr>
        <w:pStyle w:val="ListParagraph"/>
        <w:ind w:left="1440"/>
      </w:pPr>
      <w:r>
        <w:t xml:space="preserve">This command will return a list of files that has record for this </w:t>
      </w:r>
      <w:proofErr w:type="spellStart"/>
      <w:r>
        <w:t>erppartumber</w:t>
      </w:r>
      <w:proofErr w:type="spellEnd"/>
      <w:r>
        <w:t>. A sample result is shown below.</w:t>
      </w:r>
    </w:p>
    <w:p w14:paraId="7D78BAAC" w14:textId="77777777" w:rsidR="005564A5" w:rsidRDefault="00060BDD" w:rsidP="005564A5">
      <w:pPr>
        <w:pStyle w:val="ListParagraph"/>
        <w:ind w:left="1440"/>
      </w:pPr>
      <w:r>
        <w:rPr>
          <w:noProof/>
        </w:rPr>
        <w:lastRenderedPageBreak/>
        <w:drawing>
          <wp:inline distT="0" distB="0" distL="0" distR="0" wp14:anchorId="7D84D658" wp14:editId="6C1FE27B">
            <wp:extent cx="5656118" cy="8763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54487" b="84615"/>
                    <a:stretch/>
                  </pic:blipFill>
                  <pic:spPr bwMode="auto">
                    <a:xfrm>
                      <a:off x="0" y="0"/>
                      <a:ext cx="5677981" cy="879687"/>
                    </a:xfrm>
                    <a:prstGeom prst="rect">
                      <a:avLst/>
                    </a:prstGeom>
                    <a:noFill/>
                    <a:ln>
                      <a:noFill/>
                    </a:ln>
                    <a:extLst>
                      <a:ext uri="{53640926-AAD7-44D8-BBD7-CCE9431645EC}">
                        <a14:shadowObscured xmlns:a14="http://schemas.microsoft.com/office/drawing/2010/main"/>
                      </a:ext>
                    </a:extLst>
                  </pic:spPr>
                </pic:pic>
              </a:graphicData>
            </a:graphic>
          </wp:inline>
        </w:drawing>
      </w:r>
    </w:p>
    <w:p w14:paraId="1B9E4D9A" w14:textId="77777777" w:rsidR="005564A5" w:rsidRDefault="005564A5" w:rsidP="005564A5">
      <w:pPr>
        <w:pStyle w:val="ListParagraph"/>
        <w:ind w:left="1440"/>
      </w:pPr>
      <w:r>
        <w:t xml:space="preserve">Here all the files having inventory record for the </w:t>
      </w:r>
      <w:proofErr w:type="spellStart"/>
      <w:r>
        <w:t>erppartnumber</w:t>
      </w:r>
      <w:proofErr w:type="spellEnd"/>
      <w:r>
        <w:t xml:space="preserve"> is listed. From this choose the latest file. The latest file can be identified from the timestamp appended to the beginning of the file.</w:t>
      </w:r>
    </w:p>
    <w:p w14:paraId="2313BCD4" w14:textId="77777777" w:rsidR="000A36BA" w:rsidRDefault="000A36BA" w:rsidP="005564A5">
      <w:pPr>
        <w:pStyle w:val="ListParagraph"/>
        <w:ind w:left="1440"/>
      </w:pPr>
      <w:r>
        <w:t xml:space="preserve">Check the quantity value received for the item in that particular file. The quantity value </w:t>
      </w:r>
      <w:r w:rsidR="00E44D77">
        <w:t>i</w:t>
      </w:r>
      <w:r>
        <w:t>s the 4</w:t>
      </w:r>
      <w:r w:rsidRPr="000A36BA">
        <w:rPr>
          <w:vertAlign w:val="superscript"/>
        </w:rPr>
        <w:t>th</w:t>
      </w:r>
      <w:r>
        <w:t xml:space="preserve"> column of the csv file. We can cross check this by running the less command as follows:</w:t>
      </w:r>
    </w:p>
    <w:p w14:paraId="473FC71D" w14:textId="77777777" w:rsidR="000A36BA" w:rsidRDefault="00D81AB9" w:rsidP="005564A5">
      <w:pPr>
        <w:pStyle w:val="ListParagraph"/>
        <w:ind w:left="1440"/>
      </w:pPr>
      <w:r>
        <w:t>l</w:t>
      </w:r>
      <w:r w:rsidR="000A36BA">
        <w:t>ess &lt;filename&gt;</w:t>
      </w:r>
    </w:p>
    <w:p w14:paraId="74C682EA" w14:textId="77777777" w:rsidR="000A36BA" w:rsidRDefault="000A36BA" w:rsidP="005564A5">
      <w:pPr>
        <w:pStyle w:val="ListParagraph"/>
        <w:ind w:left="1440"/>
      </w:pPr>
      <w:r>
        <w:t>A sample is shown:</w:t>
      </w:r>
    </w:p>
    <w:p w14:paraId="7E9953F9" w14:textId="77777777" w:rsidR="000A36BA" w:rsidRDefault="000A36BA" w:rsidP="005564A5">
      <w:pPr>
        <w:pStyle w:val="ListParagraph"/>
        <w:ind w:left="1440"/>
      </w:pPr>
      <w:r>
        <w:rPr>
          <w:noProof/>
        </w:rPr>
        <w:drawing>
          <wp:inline distT="0" distB="0" distL="0" distR="0" wp14:anchorId="1E4073E9" wp14:editId="29AB626D">
            <wp:extent cx="5854700"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2535" cy="1280238"/>
                    </a:xfrm>
                    <a:prstGeom prst="rect">
                      <a:avLst/>
                    </a:prstGeom>
                    <a:noFill/>
                    <a:ln>
                      <a:noFill/>
                    </a:ln>
                  </pic:spPr>
                </pic:pic>
              </a:graphicData>
            </a:graphic>
          </wp:inline>
        </w:drawing>
      </w:r>
    </w:p>
    <w:p w14:paraId="5B377928" w14:textId="77777777" w:rsidR="000A36BA" w:rsidRDefault="000A36BA" w:rsidP="005564A5">
      <w:pPr>
        <w:pStyle w:val="ListParagraph"/>
        <w:ind w:left="1440"/>
      </w:pPr>
      <w:r>
        <w:t>If the quantity shown in the feed file is same as</w:t>
      </w:r>
      <w:r w:rsidR="00E44D77">
        <w:t xml:space="preserve"> that shown in digital portal, t</w:t>
      </w:r>
      <w:r>
        <w:t xml:space="preserve">hen it is an </w:t>
      </w:r>
      <w:r w:rsidR="009D7AE3">
        <w:t>issue at EPOS side. EPOS has not</w:t>
      </w:r>
      <w:r>
        <w:t xml:space="preserve"> sent the latest inventory feed for the item. We need to raise QC ticket with EPOS to send the latest feed file for the item.</w:t>
      </w:r>
    </w:p>
    <w:p w14:paraId="7A2FDD8D" w14:textId="77777777" w:rsidR="000A36BA" w:rsidRDefault="000A36BA" w:rsidP="005564A5">
      <w:pPr>
        <w:pStyle w:val="ListParagraph"/>
        <w:ind w:left="1440"/>
      </w:pPr>
      <w:r>
        <w:t xml:space="preserve">If the quantity </w:t>
      </w:r>
      <w:r w:rsidR="00E44D77">
        <w:t xml:space="preserve">in the feed file </w:t>
      </w:r>
      <w:r>
        <w:t xml:space="preserve">is different from that in the digital portal, it is an issue with </w:t>
      </w:r>
      <w:r w:rsidR="00E44D77">
        <w:t xml:space="preserve">the inventory </w:t>
      </w:r>
      <w:proofErr w:type="spellStart"/>
      <w:r w:rsidR="00E44D77">
        <w:t>dataload</w:t>
      </w:r>
      <w:proofErr w:type="spellEnd"/>
      <w:r w:rsidR="005D655F">
        <w:t xml:space="preserve"> or </w:t>
      </w:r>
      <w:proofErr w:type="spellStart"/>
      <w:r w:rsidR="005D655F">
        <w:t>solr</w:t>
      </w:r>
      <w:proofErr w:type="spellEnd"/>
      <w:r w:rsidR="005D655F">
        <w:t xml:space="preserve"> indexing</w:t>
      </w:r>
      <w:r w:rsidR="00E44D77">
        <w:t>. To resolve this follow step2.</w:t>
      </w:r>
    </w:p>
    <w:p w14:paraId="19536B40" w14:textId="77777777" w:rsidR="00C129FD" w:rsidRDefault="00C129FD" w:rsidP="00C129FD">
      <w:pPr>
        <w:pStyle w:val="ListParagraph"/>
        <w:numPr>
          <w:ilvl w:val="0"/>
          <w:numId w:val="5"/>
        </w:numPr>
      </w:pPr>
      <w:r>
        <w:t>Silica/Abacus only part</w:t>
      </w:r>
    </w:p>
    <w:p w14:paraId="30464800" w14:textId="77777777" w:rsidR="00C129FD" w:rsidRDefault="00C129FD" w:rsidP="00E83566">
      <w:pPr>
        <w:pStyle w:val="ListParagraph"/>
        <w:numPr>
          <w:ilvl w:val="0"/>
          <w:numId w:val="7"/>
        </w:numPr>
      </w:pPr>
      <w:r>
        <w:t>Go to the folder /</w:t>
      </w:r>
      <w:proofErr w:type="spellStart"/>
      <w:r>
        <w:t>diexp</w:t>
      </w:r>
      <w:r w:rsidR="00841F60">
        <w:t>content</w:t>
      </w:r>
      <w:proofErr w:type="spellEnd"/>
      <w:r w:rsidR="00841F60">
        <w:t>/wcs2archive/</w:t>
      </w:r>
      <w:proofErr w:type="spellStart"/>
      <w:r w:rsidR="00841F60">
        <w:t>preprod</w:t>
      </w:r>
      <w:proofErr w:type="spellEnd"/>
      <w:r w:rsidR="00841F60">
        <w:t>/sap</w:t>
      </w:r>
      <w:r>
        <w:t>2ecom</w:t>
      </w:r>
    </w:p>
    <w:p w14:paraId="1344E1FF" w14:textId="77777777" w:rsidR="00C129FD" w:rsidRDefault="00C129FD" w:rsidP="00E83566">
      <w:pPr>
        <w:pStyle w:val="ListParagraph"/>
        <w:numPr>
          <w:ilvl w:val="0"/>
          <w:numId w:val="7"/>
        </w:numPr>
      </w:pPr>
      <w:r>
        <w:t xml:space="preserve">Run the below command </w:t>
      </w:r>
    </w:p>
    <w:p w14:paraId="549EBDBD" w14:textId="77777777" w:rsidR="00C129FD" w:rsidRPr="00E83566" w:rsidRDefault="00C129FD" w:rsidP="00E83566">
      <w:pPr>
        <w:pStyle w:val="ListParagraph"/>
        <w:ind w:left="1440" w:firstLine="360"/>
        <w:rPr>
          <w:b/>
          <w:color w:val="2E74B5" w:themeColor="accent1" w:themeShade="BF"/>
        </w:rPr>
      </w:pPr>
      <w:proofErr w:type="spellStart"/>
      <w:r w:rsidRPr="00E83566">
        <w:rPr>
          <w:b/>
          <w:color w:val="2E74B5" w:themeColor="accent1" w:themeShade="BF"/>
        </w:rPr>
        <w:t>grep</w:t>
      </w:r>
      <w:proofErr w:type="spellEnd"/>
      <w:r w:rsidRPr="00E83566">
        <w:rPr>
          <w:b/>
          <w:color w:val="2E74B5" w:themeColor="accent1" w:themeShade="BF"/>
        </w:rPr>
        <w:t xml:space="preserve"> “&lt;</w:t>
      </w:r>
      <w:proofErr w:type="spellStart"/>
      <w:r w:rsidRPr="00E83566">
        <w:rPr>
          <w:b/>
          <w:color w:val="2E74B5" w:themeColor="accent1" w:themeShade="BF"/>
        </w:rPr>
        <w:t>erppartnumber</w:t>
      </w:r>
      <w:proofErr w:type="spellEnd"/>
      <w:r w:rsidRPr="00E83566">
        <w:rPr>
          <w:b/>
          <w:color w:val="2E74B5" w:themeColor="accent1" w:themeShade="BF"/>
        </w:rPr>
        <w:t>&gt;” *DIGEXP_EMEA_INV001.csv</w:t>
      </w:r>
    </w:p>
    <w:p w14:paraId="68E1EE26" w14:textId="77777777" w:rsidR="00D81AB9" w:rsidRDefault="00D81AB9" w:rsidP="00D81AB9">
      <w:pPr>
        <w:pStyle w:val="ListParagraph"/>
        <w:ind w:left="1440"/>
      </w:pPr>
      <w:r>
        <w:t>Here &lt;</w:t>
      </w:r>
      <w:proofErr w:type="spellStart"/>
      <w:r>
        <w:t>erppartnumber</w:t>
      </w:r>
      <w:proofErr w:type="spellEnd"/>
      <w:r>
        <w:t>&gt; is t</w:t>
      </w:r>
      <w:r w:rsidR="00060BDD">
        <w:t>he value of the column against ‘S’</w:t>
      </w:r>
      <w:r>
        <w:t xml:space="preserve"> </w:t>
      </w:r>
      <w:proofErr w:type="spellStart"/>
      <w:r>
        <w:t>divisioncode</w:t>
      </w:r>
      <w:proofErr w:type="spellEnd"/>
      <w:r w:rsidR="00060BDD">
        <w:t xml:space="preserve"> (for Silica part) or ‘T’ </w:t>
      </w:r>
      <w:proofErr w:type="spellStart"/>
      <w:r w:rsidR="00060BDD">
        <w:t>divisioncode</w:t>
      </w:r>
      <w:proofErr w:type="spellEnd"/>
      <w:r w:rsidR="00060BDD">
        <w:t xml:space="preserve"> (for Abacus part)</w:t>
      </w:r>
      <w:r>
        <w:t xml:space="preserve"> returned in the result of the first query. DIGEXP_EMEA_INV001.csv is the generic pattern of the inventory csv file we receive.</w:t>
      </w:r>
    </w:p>
    <w:p w14:paraId="3E7A16A0" w14:textId="77777777" w:rsidR="00D81AB9" w:rsidRDefault="00060BDD" w:rsidP="00D81AB9">
      <w:pPr>
        <w:pStyle w:val="ListParagraph"/>
        <w:ind w:left="1440"/>
      </w:pPr>
      <w:r>
        <w:t xml:space="preserve">As explained above we need to choose the latest </w:t>
      </w:r>
      <w:proofErr w:type="spellStart"/>
      <w:r>
        <w:t>feedfile</w:t>
      </w:r>
      <w:proofErr w:type="spellEnd"/>
      <w:r>
        <w:t xml:space="preserve"> and then check the quantity value.</w:t>
      </w:r>
      <w:r w:rsidR="00D81AB9">
        <w:t xml:space="preserve"> A sample result is shown below.</w:t>
      </w:r>
    </w:p>
    <w:p w14:paraId="6CC2C466" w14:textId="77777777" w:rsidR="00D81AB9" w:rsidRDefault="00D81AB9" w:rsidP="00C129FD">
      <w:pPr>
        <w:pStyle w:val="ListParagraph"/>
        <w:ind w:left="1440"/>
      </w:pPr>
    </w:p>
    <w:p w14:paraId="06F579D0" w14:textId="77777777" w:rsidR="00C129FD" w:rsidRDefault="00060BDD" w:rsidP="00C129FD">
      <w:pPr>
        <w:pStyle w:val="ListParagraph"/>
        <w:ind w:left="1440"/>
      </w:pPr>
      <w:r>
        <w:rPr>
          <w:noProof/>
        </w:rPr>
        <w:drawing>
          <wp:inline distT="0" distB="0" distL="0" distR="0" wp14:anchorId="2EEBAC97" wp14:editId="2248F127">
            <wp:extent cx="5229225" cy="12282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54968" b="76923"/>
                    <a:stretch/>
                  </pic:blipFill>
                  <pic:spPr bwMode="auto">
                    <a:xfrm>
                      <a:off x="0" y="0"/>
                      <a:ext cx="5261552" cy="1235810"/>
                    </a:xfrm>
                    <a:prstGeom prst="rect">
                      <a:avLst/>
                    </a:prstGeom>
                    <a:noFill/>
                    <a:ln>
                      <a:noFill/>
                    </a:ln>
                    <a:extLst>
                      <a:ext uri="{53640926-AAD7-44D8-BBD7-CCE9431645EC}">
                        <a14:shadowObscured xmlns:a14="http://schemas.microsoft.com/office/drawing/2010/main"/>
                      </a:ext>
                    </a:extLst>
                  </pic:spPr>
                </pic:pic>
              </a:graphicData>
            </a:graphic>
          </wp:inline>
        </w:drawing>
      </w:r>
    </w:p>
    <w:p w14:paraId="124EE4AD" w14:textId="77777777" w:rsidR="00060BDD" w:rsidRDefault="00060BDD" w:rsidP="00C129FD">
      <w:pPr>
        <w:pStyle w:val="ListParagraph"/>
        <w:ind w:left="1440"/>
      </w:pPr>
    </w:p>
    <w:p w14:paraId="77A77897" w14:textId="77777777" w:rsidR="00D81AB9" w:rsidRDefault="00D81AB9" w:rsidP="00D81AB9">
      <w:pPr>
        <w:pStyle w:val="ListParagraph"/>
        <w:ind w:left="1440"/>
      </w:pPr>
      <w:r>
        <w:t>less &lt;filename&gt;</w:t>
      </w:r>
    </w:p>
    <w:p w14:paraId="6ECA3E73" w14:textId="77777777" w:rsidR="00D81AB9" w:rsidRDefault="00D81AB9" w:rsidP="00D81AB9">
      <w:pPr>
        <w:pStyle w:val="ListParagraph"/>
        <w:ind w:left="1440"/>
      </w:pPr>
      <w:r>
        <w:t>A sample is shown:</w:t>
      </w:r>
    </w:p>
    <w:p w14:paraId="5FCABCE2" w14:textId="77777777" w:rsidR="00D81AB9" w:rsidRDefault="00E83566" w:rsidP="00D81AB9">
      <w:pPr>
        <w:pStyle w:val="ListParagraph"/>
        <w:ind w:left="1440"/>
      </w:pPr>
      <w:r>
        <w:rPr>
          <w:noProof/>
        </w:rPr>
        <w:lastRenderedPageBreak/>
        <w:drawing>
          <wp:inline distT="0" distB="0" distL="0" distR="0" wp14:anchorId="635825E7" wp14:editId="47B30CB9">
            <wp:extent cx="44577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a:extLst>
                        <a:ext uri="{28A0092B-C50C-407E-A947-70E740481C1C}">
                          <a14:useLocalDpi xmlns:a14="http://schemas.microsoft.com/office/drawing/2010/main" val="0"/>
                        </a:ext>
                      </a:extLst>
                    </a:blip>
                    <a:srcRect r="25000" b="70629"/>
                    <a:stretch/>
                  </pic:blipFill>
                  <pic:spPr bwMode="auto">
                    <a:xfrm>
                      <a:off x="0" y="0"/>
                      <a:ext cx="4457700" cy="800100"/>
                    </a:xfrm>
                    <a:prstGeom prst="rect">
                      <a:avLst/>
                    </a:prstGeom>
                    <a:noFill/>
                    <a:ln>
                      <a:noFill/>
                    </a:ln>
                    <a:extLst>
                      <a:ext uri="{53640926-AAD7-44D8-BBD7-CCE9431645EC}">
                        <a14:shadowObscured xmlns:a14="http://schemas.microsoft.com/office/drawing/2010/main"/>
                      </a:ext>
                    </a:extLst>
                  </pic:spPr>
                </pic:pic>
              </a:graphicData>
            </a:graphic>
          </wp:inline>
        </w:drawing>
      </w:r>
    </w:p>
    <w:p w14:paraId="7FBD14B9" w14:textId="77777777" w:rsidR="00D81AB9" w:rsidRDefault="00D81AB9" w:rsidP="00D81AB9">
      <w:pPr>
        <w:pStyle w:val="ListParagraph"/>
        <w:ind w:left="1440"/>
      </w:pPr>
      <w:r>
        <w:t xml:space="preserve">If the quantity shown in the feed file is same as that shown in digital portal, then it is an issue at </w:t>
      </w:r>
      <w:r w:rsidR="005D655F">
        <w:t>SAP</w:t>
      </w:r>
      <w:r>
        <w:t xml:space="preserve"> side. </w:t>
      </w:r>
      <w:r w:rsidR="005D655F">
        <w:t>SAP has not</w:t>
      </w:r>
      <w:r>
        <w:t xml:space="preserve"> sent the latest inventory feed for the item. We need to raise QC ticket with </w:t>
      </w:r>
      <w:r w:rsidR="005D655F">
        <w:t>SAP</w:t>
      </w:r>
      <w:r>
        <w:t xml:space="preserve"> to send the latest feed file for the item.</w:t>
      </w:r>
    </w:p>
    <w:p w14:paraId="13D0E942" w14:textId="77777777" w:rsidR="00D81AB9" w:rsidRDefault="00D81AB9" w:rsidP="00D81AB9">
      <w:pPr>
        <w:pStyle w:val="ListParagraph"/>
        <w:ind w:left="1440"/>
      </w:pPr>
      <w:r>
        <w:t xml:space="preserve">If the quantity in the feed file is different from that in the digital portal, it is an issue with the inventory </w:t>
      </w:r>
      <w:proofErr w:type="spellStart"/>
      <w:r>
        <w:t>dataload</w:t>
      </w:r>
      <w:proofErr w:type="spellEnd"/>
      <w:r w:rsidR="005D655F">
        <w:t xml:space="preserve"> or </w:t>
      </w:r>
      <w:proofErr w:type="spellStart"/>
      <w:r w:rsidR="005D655F">
        <w:t>solr</w:t>
      </w:r>
      <w:proofErr w:type="spellEnd"/>
      <w:r w:rsidR="005D655F">
        <w:t xml:space="preserve"> indexing</w:t>
      </w:r>
      <w:r>
        <w:t>. To resolve this follow step2.</w:t>
      </w:r>
    </w:p>
    <w:p w14:paraId="509139C1" w14:textId="77777777" w:rsidR="004C2742" w:rsidRDefault="004C2742" w:rsidP="00C129FD">
      <w:pPr>
        <w:pStyle w:val="ListParagraph"/>
        <w:ind w:left="1440"/>
      </w:pPr>
    </w:p>
    <w:p w14:paraId="6E618477" w14:textId="77777777" w:rsidR="004C2742" w:rsidRDefault="009333A2" w:rsidP="004C2742">
      <w:pPr>
        <w:pStyle w:val="ListParagraph"/>
        <w:numPr>
          <w:ilvl w:val="0"/>
          <w:numId w:val="5"/>
        </w:numPr>
      </w:pPr>
      <w:r>
        <w:t>Combination part</w:t>
      </w:r>
    </w:p>
    <w:p w14:paraId="2E23C3E4" w14:textId="77777777" w:rsidR="009333A2" w:rsidRDefault="009333A2" w:rsidP="009333A2">
      <w:pPr>
        <w:pStyle w:val="ListParagraph"/>
        <w:ind w:left="1440"/>
      </w:pPr>
      <w:r>
        <w:t xml:space="preserve">If it is a combination part, we have to go to the respective archive folder for each region and </w:t>
      </w:r>
      <w:proofErr w:type="spellStart"/>
      <w:r>
        <w:t>grep</w:t>
      </w:r>
      <w:proofErr w:type="spellEnd"/>
      <w:r>
        <w:t xml:space="preserve"> the </w:t>
      </w:r>
      <w:proofErr w:type="spellStart"/>
      <w:r>
        <w:t>erppartnumber</w:t>
      </w:r>
      <w:proofErr w:type="spellEnd"/>
      <w:r>
        <w:t xml:space="preserve"> as detailed in the above steps. Then sum the quantity values obtained for each region and compare it with digital portal.</w:t>
      </w:r>
    </w:p>
    <w:p w14:paraId="2D1EC2A5" w14:textId="77777777" w:rsidR="009333A2" w:rsidRDefault="009333A2" w:rsidP="009333A2">
      <w:pPr>
        <w:pStyle w:val="ListParagraph"/>
        <w:ind w:left="1440"/>
      </w:pPr>
    </w:p>
    <w:p w14:paraId="101DEBFE" w14:textId="0F1FC453" w:rsidR="005564A5" w:rsidRDefault="008801AF" w:rsidP="005564A5">
      <w:pPr>
        <w:pStyle w:val="ListParagraph"/>
        <w:ind w:left="1440"/>
      </w:pPr>
      <w:ins w:id="42" w:author="Navaneeth Periyadan Thayyil" w:date="2016-08-16T17:26:00Z">
        <w:r w:rsidRPr="008801AF">
          <w:rPr>
            <w:b/>
            <w:rPrChange w:id="43" w:author="Navaneeth Periyadan Thayyil" w:date="2016-08-16T17:26:00Z">
              <w:rPr/>
            </w:rPrChange>
          </w:rPr>
          <w:t xml:space="preserve">NOTE: </w:t>
        </w:r>
      </w:ins>
      <w:commentRangeStart w:id="44"/>
      <w:commentRangeStart w:id="45"/>
      <w:r w:rsidR="005564A5">
        <w:t xml:space="preserve">The actual unique key </w:t>
      </w:r>
      <w:r w:rsidR="001C3B19">
        <w:t xml:space="preserve">for the item </w:t>
      </w:r>
      <w:r w:rsidR="000625E7">
        <w:t>is combination</w:t>
      </w:r>
      <w:r w:rsidR="005564A5">
        <w:t xml:space="preserve"> of </w:t>
      </w:r>
      <w:proofErr w:type="spellStart"/>
      <w:r w:rsidR="005564A5">
        <w:t>divisioncode,mfcode</w:t>
      </w:r>
      <w:proofErr w:type="spellEnd"/>
      <w:r w:rsidR="005564A5">
        <w:t xml:space="preserve"> and </w:t>
      </w:r>
      <w:proofErr w:type="spellStart"/>
      <w:r w:rsidR="005564A5">
        <w:t>erppartnumber</w:t>
      </w:r>
      <w:proofErr w:type="spellEnd"/>
      <w:r w:rsidR="005564A5">
        <w:t xml:space="preserve">. Thus we need to cross check if the </w:t>
      </w:r>
      <w:proofErr w:type="spellStart"/>
      <w:r w:rsidR="005564A5">
        <w:t>divisioncode</w:t>
      </w:r>
      <w:proofErr w:type="spellEnd"/>
      <w:r w:rsidR="005564A5">
        <w:t xml:space="preserve"> and </w:t>
      </w:r>
      <w:proofErr w:type="spellStart"/>
      <w:r w:rsidR="005564A5">
        <w:t>mfcode</w:t>
      </w:r>
      <w:proofErr w:type="spellEnd"/>
      <w:r w:rsidR="005564A5">
        <w:t xml:space="preserve"> for the record returned is same as that returned in the </w:t>
      </w:r>
      <w:proofErr w:type="spellStart"/>
      <w:r w:rsidR="000625E7">
        <w:t>preprod</w:t>
      </w:r>
      <w:proofErr w:type="spellEnd"/>
      <w:r w:rsidR="000625E7">
        <w:t xml:space="preserve"> </w:t>
      </w:r>
      <w:r w:rsidR="005564A5">
        <w:t>DB</w:t>
      </w:r>
      <w:r w:rsidR="000625E7">
        <w:t xml:space="preserve"> (AVS93DB)</w:t>
      </w:r>
      <w:r w:rsidR="005564A5">
        <w:t xml:space="preserve">. If there is same </w:t>
      </w:r>
      <w:proofErr w:type="spellStart"/>
      <w:r w:rsidR="005564A5">
        <w:t>erppartnumber</w:t>
      </w:r>
      <w:proofErr w:type="spellEnd"/>
      <w:r w:rsidR="005564A5">
        <w:t xml:space="preserve"> for different </w:t>
      </w:r>
      <w:proofErr w:type="spellStart"/>
      <w:r w:rsidR="005564A5">
        <w:t>divisioncode</w:t>
      </w:r>
      <w:proofErr w:type="spellEnd"/>
      <w:r w:rsidR="005564A5">
        <w:t xml:space="preserve"> or </w:t>
      </w:r>
      <w:proofErr w:type="spellStart"/>
      <w:r w:rsidR="005564A5">
        <w:t>mfcode</w:t>
      </w:r>
      <w:proofErr w:type="spellEnd"/>
      <w:r w:rsidR="005564A5">
        <w:t xml:space="preserve"> we need to ignore that record</w:t>
      </w:r>
      <w:r w:rsidR="001C3B19">
        <w:t xml:space="preserve"> from our analysis</w:t>
      </w:r>
      <w:r w:rsidR="005564A5">
        <w:t>.</w:t>
      </w:r>
      <w:commentRangeEnd w:id="44"/>
      <w:r w:rsidR="00B0661F">
        <w:rPr>
          <w:rStyle w:val="CommentReference"/>
        </w:rPr>
        <w:commentReference w:id="44"/>
      </w:r>
      <w:commentRangeEnd w:id="45"/>
      <w:r w:rsidR="00076FEB">
        <w:rPr>
          <w:rStyle w:val="CommentReference"/>
        </w:rPr>
        <w:commentReference w:id="45"/>
      </w:r>
      <w:ins w:id="46" w:author="Navaneeth Periyadan Thayyil" w:date="2016-08-16T17:19:00Z">
        <w:r w:rsidR="00000193">
          <w:t xml:space="preserve"> For example, </w:t>
        </w:r>
        <w:r w:rsidR="00134736">
          <w:t xml:space="preserve">consider an item having DIVISIONCODE- ‘E’, MFCODE </w:t>
        </w:r>
      </w:ins>
      <w:ins w:id="47" w:author="Navaneeth Periyadan Thayyil" w:date="2016-08-16T17:20:00Z">
        <w:r w:rsidR="00134736">
          <w:t>–‘INF’ and ERPPARTNUMBER=’</w:t>
        </w:r>
        <w:r w:rsidR="00134736" w:rsidRPr="00134736">
          <w:t xml:space="preserve"> YOB3A21B1H9AE2</w:t>
        </w:r>
        <w:r w:rsidR="00134736">
          <w:t xml:space="preserve">’. Now, there can be another item with same </w:t>
        </w:r>
        <w:proofErr w:type="spellStart"/>
        <w:r w:rsidR="00134736">
          <w:t>erppartnumber</w:t>
        </w:r>
        <w:proofErr w:type="spellEnd"/>
        <w:r w:rsidR="00134736">
          <w:t xml:space="preserve"> but with different </w:t>
        </w:r>
        <w:proofErr w:type="spellStart"/>
        <w:r w:rsidR="00134736">
          <w:t>mfcode</w:t>
        </w:r>
        <w:proofErr w:type="spellEnd"/>
        <w:r w:rsidR="00134736">
          <w:t xml:space="preserve"> or </w:t>
        </w:r>
        <w:proofErr w:type="spellStart"/>
        <w:r w:rsidR="00134736">
          <w:t>divisioncode</w:t>
        </w:r>
        <w:proofErr w:type="spellEnd"/>
        <w:r w:rsidR="00134736">
          <w:t xml:space="preserve"> </w:t>
        </w:r>
      </w:ins>
      <w:ins w:id="48" w:author="Navaneeth Periyadan Thayyil" w:date="2016-08-16T17:25:00Z">
        <w:r w:rsidR="00134736">
          <w:t>(occurs</w:t>
        </w:r>
      </w:ins>
      <w:ins w:id="49" w:author="Navaneeth Periyadan Thayyil" w:date="2016-08-16T17:20:00Z">
        <w:r w:rsidR="00134736">
          <w:t xml:space="preserve"> rarely). So if we </w:t>
        </w:r>
      </w:ins>
      <w:ins w:id="50" w:author="Navaneeth Periyadan Thayyil" w:date="2016-08-16T17:25:00Z">
        <w:r w:rsidR="00134736">
          <w:t>a</w:t>
        </w:r>
      </w:ins>
      <w:ins w:id="51" w:author="Navaneeth Periyadan Thayyil" w:date="2016-08-16T17:20:00Z">
        <w:r w:rsidR="00134736">
          <w:t xml:space="preserve">re </w:t>
        </w:r>
      </w:ins>
      <w:ins w:id="52" w:author="Navaneeth Periyadan Thayyil" w:date="2016-08-16T17:25:00Z">
        <w:r w:rsidR="00134736">
          <w:t>searching the</w:t>
        </w:r>
      </w:ins>
      <w:ins w:id="53" w:author="Navaneeth Periyadan Thayyil" w:date="2016-08-16T17:20:00Z">
        <w:r w:rsidR="00134736">
          <w:t xml:space="preserve"> feed file</w:t>
        </w:r>
      </w:ins>
      <w:ins w:id="54" w:author="Navaneeth Periyadan Thayyil" w:date="2016-08-16T17:22:00Z">
        <w:r w:rsidR="00134736">
          <w:t xml:space="preserve"> </w:t>
        </w:r>
      </w:ins>
      <w:ins w:id="55" w:author="Navaneeth Periyadan Thayyil" w:date="2016-08-16T17:26:00Z">
        <w:r>
          <w:t xml:space="preserve">for </w:t>
        </w:r>
      </w:ins>
      <w:ins w:id="56" w:author="Navaneeth Periyadan Thayyil" w:date="2016-08-16T17:22:00Z">
        <w:r w:rsidR="00134736">
          <w:t>finding quantity</w:t>
        </w:r>
      </w:ins>
      <w:ins w:id="57" w:author="Navaneeth Periyadan Thayyil" w:date="2016-08-16T17:20:00Z">
        <w:r w:rsidR="00134736">
          <w:t xml:space="preserve"> for first part</w:t>
        </w:r>
      </w:ins>
      <w:ins w:id="58" w:author="Navaneeth Periyadan Thayyil" w:date="2016-08-16T17:23:00Z">
        <w:r w:rsidR="00134736">
          <w:t xml:space="preserve"> using the </w:t>
        </w:r>
        <w:proofErr w:type="spellStart"/>
        <w:r w:rsidR="00134736">
          <w:t>erppartnumber</w:t>
        </w:r>
      </w:ins>
      <w:proofErr w:type="spellEnd"/>
      <w:ins w:id="59" w:author="Navaneeth Periyadan Thayyil" w:date="2016-08-16T17:25:00Z">
        <w:r w:rsidR="00134736">
          <w:t xml:space="preserve"> (</w:t>
        </w:r>
        <w:proofErr w:type="spellStart"/>
        <w:r w:rsidR="00134736" w:rsidRPr="00134736">
          <w:rPr>
            <w:color w:val="000000" w:themeColor="text1"/>
            <w:rPrChange w:id="60" w:author="Navaneeth Periyadan Thayyil" w:date="2016-08-16T17:25:00Z">
              <w:rPr>
                <w:b/>
                <w:color w:val="2E74B5" w:themeColor="accent1" w:themeShade="BF"/>
              </w:rPr>
            </w:rPrChange>
          </w:rPr>
          <w:t>grep</w:t>
        </w:r>
        <w:proofErr w:type="spellEnd"/>
        <w:r w:rsidR="00134736" w:rsidRPr="00134736">
          <w:rPr>
            <w:color w:val="000000" w:themeColor="text1"/>
            <w:rPrChange w:id="61" w:author="Navaneeth Periyadan Thayyil" w:date="2016-08-16T17:25:00Z">
              <w:rPr>
                <w:b/>
                <w:color w:val="2E74B5" w:themeColor="accent1" w:themeShade="BF"/>
              </w:rPr>
            </w:rPrChange>
          </w:rPr>
          <w:t xml:space="preserve"> “&lt;</w:t>
        </w:r>
        <w:proofErr w:type="spellStart"/>
        <w:r w:rsidR="00134736" w:rsidRPr="00134736">
          <w:rPr>
            <w:color w:val="000000" w:themeColor="text1"/>
            <w:rPrChange w:id="62" w:author="Navaneeth Periyadan Thayyil" w:date="2016-08-16T17:25:00Z">
              <w:rPr>
                <w:b/>
                <w:color w:val="2E74B5" w:themeColor="accent1" w:themeShade="BF"/>
              </w:rPr>
            </w:rPrChange>
          </w:rPr>
          <w:t>erppartnumber</w:t>
        </w:r>
        <w:proofErr w:type="spellEnd"/>
        <w:r w:rsidR="00134736" w:rsidRPr="00134736">
          <w:rPr>
            <w:color w:val="000000" w:themeColor="text1"/>
            <w:rPrChange w:id="63" w:author="Navaneeth Periyadan Thayyil" w:date="2016-08-16T17:25:00Z">
              <w:rPr>
                <w:b/>
                <w:color w:val="2E74B5" w:themeColor="accent1" w:themeShade="BF"/>
              </w:rPr>
            </w:rPrChange>
          </w:rPr>
          <w:t>&gt;”)</w:t>
        </w:r>
      </w:ins>
      <w:ins w:id="64" w:author="Navaneeth Periyadan Thayyil" w:date="2016-08-16T17:23:00Z">
        <w:r w:rsidR="00134736" w:rsidRPr="00134736">
          <w:rPr>
            <w:color w:val="000000" w:themeColor="text1"/>
            <w:rPrChange w:id="65" w:author="Navaneeth Periyadan Thayyil" w:date="2016-08-16T17:25:00Z">
              <w:rPr/>
            </w:rPrChange>
          </w:rPr>
          <w:t xml:space="preserve">, </w:t>
        </w:r>
        <w:r w:rsidR="00134736">
          <w:t xml:space="preserve">the other part having same </w:t>
        </w:r>
        <w:proofErr w:type="spellStart"/>
        <w:r w:rsidR="00134736">
          <w:t>erppartnumber</w:t>
        </w:r>
        <w:proofErr w:type="spellEnd"/>
        <w:r w:rsidR="00134736">
          <w:t xml:space="preserve"> will also come up in the search result. Thus we have to make sure that the </w:t>
        </w:r>
        <w:proofErr w:type="spellStart"/>
        <w:r w:rsidR="00134736">
          <w:t>mfcode</w:t>
        </w:r>
        <w:proofErr w:type="spellEnd"/>
        <w:r w:rsidR="00134736">
          <w:t xml:space="preserve"> and </w:t>
        </w:r>
        <w:proofErr w:type="spellStart"/>
        <w:r w:rsidR="00134736">
          <w:t>divisioncode</w:t>
        </w:r>
        <w:proofErr w:type="spellEnd"/>
        <w:r w:rsidR="00134736">
          <w:t xml:space="preserve"> of the returned parts are also same as the part we are searching.</w:t>
        </w:r>
      </w:ins>
    </w:p>
    <w:p w14:paraId="66F31DA7" w14:textId="77777777" w:rsidR="00E83566" w:rsidRDefault="00E83566" w:rsidP="005564A5">
      <w:pPr>
        <w:pStyle w:val="ListParagraph"/>
        <w:ind w:left="1440"/>
      </w:pPr>
    </w:p>
    <w:p w14:paraId="17C57A38" w14:textId="77777777" w:rsidR="00D81AB9" w:rsidRPr="008C706B" w:rsidRDefault="00D81AB9" w:rsidP="005564A5">
      <w:pPr>
        <w:pStyle w:val="ListParagraph"/>
        <w:ind w:left="1440"/>
        <w:rPr>
          <w:b/>
          <w:u w:val="single"/>
        </w:rPr>
      </w:pPr>
      <w:r w:rsidRPr="008C706B">
        <w:rPr>
          <w:b/>
          <w:u w:val="single"/>
        </w:rPr>
        <w:t xml:space="preserve">Step 2: </w:t>
      </w:r>
    </w:p>
    <w:p w14:paraId="0DEE7510" w14:textId="77777777" w:rsidR="00D81AB9" w:rsidRDefault="00D81AB9" w:rsidP="005564A5">
      <w:pPr>
        <w:pStyle w:val="ListParagraph"/>
        <w:ind w:left="1440"/>
      </w:pPr>
      <w:r>
        <w:t xml:space="preserve">If the inventory value in the last feed file and digital portal are different then there is either an issue with inventory </w:t>
      </w:r>
      <w:proofErr w:type="spellStart"/>
      <w:r>
        <w:t>dataload</w:t>
      </w:r>
      <w:proofErr w:type="spellEnd"/>
      <w:r>
        <w:t xml:space="preserve"> or </w:t>
      </w:r>
      <w:proofErr w:type="spellStart"/>
      <w:r>
        <w:t>solr</w:t>
      </w:r>
      <w:proofErr w:type="spellEnd"/>
      <w:r>
        <w:t xml:space="preserve"> indexing.</w:t>
      </w:r>
    </w:p>
    <w:p w14:paraId="100D9B91" w14:textId="77777777" w:rsidR="00D81AB9" w:rsidRPr="008C706B" w:rsidRDefault="008C706B" w:rsidP="005564A5">
      <w:pPr>
        <w:pStyle w:val="ListParagraph"/>
        <w:ind w:left="1440"/>
        <w:rPr>
          <w:b/>
        </w:rPr>
      </w:pPr>
      <w:r w:rsidRPr="008C706B">
        <w:rPr>
          <w:b/>
        </w:rPr>
        <w:t xml:space="preserve">Issue with </w:t>
      </w:r>
      <w:proofErr w:type="spellStart"/>
      <w:r w:rsidRPr="008C706B">
        <w:rPr>
          <w:b/>
        </w:rPr>
        <w:t>dataload</w:t>
      </w:r>
      <w:proofErr w:type="spellEnd"/>
      <w:r>
        <w:rPr>
          <w:b/>
        </w:rPr>
        <w:t>:</w:t>
      </w:r>
    </w:p>
    <w:p w14:paraId="7515B85A" w14:textId="77777777" w:rsidR="00D81AB9" w:rsidRDefault="00D81AB9" w:rsidP="005564A5">
      <w:pPr>
        <w:pStyle w:val="ListParagraph"/>
        <w:ind w:left="1440"/>
      </w:pPr>
      <w:r>
        <w:t xml:space="preserve">To confirm if there is issue with </w:t>
      </w:r>
      <w:proofErr w:type="spellStart"/>
      <w:r>
        <w:t>dataload</w:t>
      </w:r>
      <w:proofErr w:type="spellEnd"/>
      <w:r>
        <w:t xml:space="preserve"> we need to obtain the present inventory value for the </w:t>
      </w:r>
      <w:proofErr w:type="spellStart"/>
      <w:r>
        <w:t>catentry_id</w:t>
      </w:r>
      <w:proofErr w:type="spellEnd"/>
      <w:r>
        <w:t xml:space="preserve"> in th</w:t>
      </w:r>
      <w:r w:rsidR="00F34969">
        <w:t xml:space="preserve">e </w:t>
      </w:r>
      <w:proofErr w:type="spellStart"/>
      <w:r w:rsidR="000625E7">
        <w:t>preprod</w:t>
      </w:r>
      <w:proofErr w:type="spellEnd"/>
      <w:r w:rsidR="000625E7">
        <w:t xml:space="preserve"> </w:t>
      </w:r>
      <w:r w:rsidR="00F34969">
        <w:t>DB</w:t>
      </w:r>
      <w:r w:rsidR="000625E7">
        <w:t xml:space="preserve"> (AVS93DB)</w:t>
      </w:r>
      <w:r w:rsidR="00F34969">
        <w:t>. Run the below query for obtaining the inventory:</w:t>
      </w:r>
    </w:p>
    <w:p w14:paraId="5D4E5B1D" w14:textId="77777777" w:rsidR="00F34969" w:rsidRPr="008C706B" w:rsidRDefault="008C706B" w:rsidP="005564A5">
      <w:pPr>
        <w:pStyle w:val="ListParagraph"/>
        <w:ind w:left="1440"/>
        <w:rPr>
          <w:b/>
          <w:i/>
          <w:color w:val="2E74B5" w:themeColor="accent1" w:themeShade="BF"/>
        </w:rPr>
      </w:pPr>
      <w:r w:rsidRPr="008C706B">
        <w:rPr>
          <w:b/>
          <w:i/>
          <w:color w:val="2E74B5" w:themeColor="accent1" w:themeShade="BF"/>
        </w:rPr>
        <w:t>S</w:t>
      </w:r>
      <w:r w:rsidR="00F34969" w:rsidRPr="008C706B">
        <w:rPr>
          <w:b/>
          <w:i/>
          <w:color w:val="2E74B5" w:themeColor="accent1" w:themeShade="BF"/>
        </w:rPr>
        <w:t>elect</w:t>
      </w:r>
      <w:r>
        <w:rPr>
          <w:b/>
          <w:i/>
          <w:color w:val="2E74B5" w:themeColor="accent1" w:themeShade="BF"/>
        </w:rPr>
        <w:t xml:space="preserve"> </w:t>
      </w:r>
      <w:r w:rsidR="00F34969" w:rsidRPr="008C706B">
        <w:rPr>
          <w:b/>
          <w:i/>
          <w:color w:val="2E74B5" w:themeColor="accent1" w:themeShade="BF"/>
        </w:rPr>
        <w:t xml:space="preserve"> </w:t>
      </w:r>
      <w:proofErr w:type="spellStart"/>
      <w:r w:rsidR="00F34969" w:rsidRPr="008C706B">
        <w:rPr>
          <w:b/>
          <w:i/>
          <w:color w:val="2E74B5" w:themeColor="accent1" w:themeShade="BF"/>
        </w:rPr>
        <w:t>catentry_id</w:t>
      </w:r>
      <w:proofErr w:type="spellEnd"/>
      <w:r w:rsidR="00F34969" w:rsidRPr="008C706B">
        <w:rPr>
          <w:b/>
          <w:i/>
          <w:color w:val="2E74B5" w:themeColor="accent1" w:themeShade="BF"/>
        </w:rPr>
        <w:t xml:space="preserve">, sum(quantity) from inventory where </w:t>
      </w:r>
      <w:proofErr w:type="spellStart"/>
      <w:r w:rsidR="00F34969" w:rsidRPr="008C706B">
        <w:rPr>
          <w:b/>
          <w:i/>
          <w:color w:val="2E74B5" w:themeColor="accent1" w:themeShade="BF"/>
        </w:rPr>
        <w:t>catentry_id</w:t>
      </w:r>
      <w:proofErr w:type="spellEnd"/>
      <w:r w:rsidR="00F34969" w:rsidRPr="008C706B">
        <w:rPr>
          <w:b/>
          <w:i/>
          <w:color w:val="2E74B5" w:themeColor="accent1" w:themeShade="BF"/>
        </w:rPr>
        <w:t>=&lt;</w:t>
      </w:r>
      <w:proofErr w:type="spellStart"/>
      <w:r w:rsidR="00F34969" w:rsidRPr="008C706B">
        <w:rPr>
          <w:b/>
          <w:i/>
          <w:color w:val="2E74B5" w:themeColor="accent1" w:themeShade="BF"/>
        </w:rPr>
        <w:t>catentry_id</w:t>
      </w:r>
      <w:proofErr w:type="spellEnd"/>
      <w:r w:rsidR="00F34969" w:rsidRPr="008C706B">
        <w:rPr>
          <w:b/>
          <w:i/>
          <w:color w:val="2E74B5" w:themeColor="accent1" w:themeShade="BF"/>
        </w:rPr>
        <w:t xml:space="preserve">&gt; group by </w:t>
      </w:r>
      <w:proofErr w:type="spellStart"/>
      <w:r w:rsidR="00F34969" w:rsidRPr="008C706B">
        <w:rPr>
          <w:b/>
          <w:i/>
          <w:color w:val="2E74B5" w:themeColor="accent1" w:themeShade="BF"/>
        </w:rPr>
        <w:t>catentry_id</w:t>
      </w:r>
      <w:proofErr w:type="spellEnd"/>
    </w:p>
    <w:p w14:paraId="220A62A5" w14:textId="77777777" w:rsidR="00F34969" w:rsidRDefault="00F34969" w:rsidP="005564A5">
      <w:pPr>
        <w:pStyle w:val="ListParagraph"/>
        <w:ind w:left="1440"/>
      </w:pPr>
      <w:r w:rsidRPr="00F34969">
        <w:t>This query will return</w:t>
      </w:r>
      <w:r>
        <w:t xml:space="preserve"> the sum of the inventories in case it is a combination part.</w:t>
      </w:r>
    </w:p>
    <w:p w14:paraId="03771821" w14:textId="77777777" w:rsidR="00F34969" w:rsidRDefault="00F34969" w:rsidP="005564A5">
      <w:pPr>
        <w:pStyle w:val="ListParagraph"/>
        <w:ind w:left="1440"/>
      </w:pPr>
      <w:r>
        <w:t xml:space="preserve">If the value in the </w:t>
      </w:r>
      <w:proofErr w:type="spellStart"/>
      <w:r w:rsidR="00495D94">
        <w:t>preprod</w:t>
      </w:r>
      <w:proofErr w:type="spellEnd"/>
      <w:r w:rsidR="00495D94">
        <w:t xml:space="preserve"> </w:t>
      </w:r>
      <w:r>
        <w:t xml:space="preserve">DB </w:t>
      </w:r>
      <w:r w:rsidR="00495D94">
        <w:t xml:space="preserve">(AVS93DB) </w:t>
      </w:r>
      <w:r>
        <w:t>and feed file are different go to step</w:t>
      </w:r>
      <w:r w:rsidR="008C706B">
        <w:t>3</w:t>
      </w:r>
      <w:r>
        <w:t xml:space="preserve"> and if they are same go to </w:t>
      </w:r>
      <w:r w:rsidR="008C706B">
        <w:t>step 4</w:t>
      </w:r>
    </w:p>
    <w:p w14:paraId="0AE568B5" w14:textId="77777777" w:rsidR="00F34969" w:rsidRPr="008C706B" w:rsidRDefault="00F34969" w:rsidP="005564A5">
      <w:pPr>
        <w:pStyle w:val="ListParagraph"/>
        <w:ind w:left="1440"/>
        <w:rPr>
          <w:b/>
          <w:u w:val="single"/>
        </w:rPr>
      </w:pPr>
      <w:r w:rsidRPr="008C706B">
        <w:rPr>
          <w:b/>
          <w:u w:val="single"/>
        </w:rPr>
        <w:t>Step</w:t>
      </w:r>
      <w:r w:rsidR="008C706B" w:rsidRPr="008C706B">
        <w:rPr>
          <w:b/>
          <w:u w:val="single"/>
        </w:rPr>
        <w:t xml:space="preserve"> 3</w:t>
      </w:r>
      <w:r w:rsidR="008C706B">
        <w:rPr>
          <w:b/>
          <w:u w:val="single"/>
        </w:rPr>
        <w:t>:</w:t>
      </w:r>
    </w:p>
    <w:p w14:paraId="1DEE9C81" w14:textId="77777777" w:rsidR="00F34969" w:rsidRDefault="00FB68C0" w:rsidP="005564A5">
      <w:pPr>
        <w:pStyle w:val="ListParagraph"/>
        <w:ind w:left="1440"/>
      </w:pPr>
      <w:r>
        <w:t xml:space="preserve">If the value in </w:t>
      </w:r>
      <w:proofErr w:type="spellStart"/>
      <w:r w:rsidR="00495D94">
        <w:t>preprod</w:t>
      </w:r>
      <w:proofErr w:type="spellEnd"/>
      <w:r w:rsidR="00495D94">
        <w:t xml:space="preserve"> </w:t>
      </w:r>
      <w:r>
        <w:t>DB</w:t>
      </w:r>
      <w:r w:rsidR="00495D94">
        <w:t xml:space="preserve"> (AVS93DB)</w:t>
      </w:r>
      <w:r>
        <w:t xml:space="preserve"> is different from that of feed file, then it is possibly an issue with </w:t>
      </w:r>
      <w:proofErr w:type="spellStart"/>
      <w:r>
        <w:t>dataload</w:t>
      </w:r>
      <w:proofErr w:type="spellEnd"/>
      <w:r>
        <w:t xml:space="preserve">. The </w:t>
      </w:r>
      <w:proofErr w:type="spellStart"/>
      <w:r>
        <w:t>dataload</w:t>
      </w:r>
      <w:proofErr w:type="spellEnd"/>
      <w:r>
        <w:t xml:space="preserve"> for inventory may have failed for this item. To find t</w:t>
      </w:r>
      <w:r w:rsidR="00353BF8">
        <w:t xml:space="preserve">he error reason for </w:t>
      </w:r>
      <w:proofErr w:type="spellStart"/>
      <w:r w:rsidR="008C706B">
        <w:t>dataload</w:t>
      </w:r>
      <w:proofErr w:type="spellEnd"/>
      <w:r w:rsidR="008C706B">
        <w:t xml:space="preserve"> follow the below steps according to the speedboat</w:t>
      </w:r>
    </w:p>
    <w:p w14:paraId="65F6D5E8" w14:textId="77777777" w:rsidR="00353BF8" w:rsidRPr="005D655F" w:rsidRDefault="00353BF8" w:rsidP="005564A5">
      <w:pPr>
        <w:pStyle w:val="ListParagraph"/>
        <w:ind w:left="1440"/>
        <w:rPr>
          <w:b/>
        </w:rPr>
      </w:pPr>
      <w:r w:rsidRPr="005D655F">
        <w:rPr>
          <w:b/>
        </w:rPr>
        <w:t>EBV:</w:t>
      </w:r>
    </w:p>
    <w:p w14:paraId="49790557" w14:textId="77777777" w:rsidR="00353BF8" w:rsidRDefault="00353BF8" w:rsidP="005D655F">
      <w:pPr>
        <w:pStyle w:val="ListParagraph"/>
        <w:numPr>
          <w:ilvl w:val="0"/>
          <w:numId w:val="8"/>
        </w:numPr>
      </w:pPr>
      <w:r>
        <w:lastRenderedPageBreak/>
        <w:t>Go to folder /</w:t>
      </w:r>
      <w:proofErr w:type="spellStart"/>
      <w:r>
        <w:t>diexpcontent</w:t>
      </w:r>
      <w:proofErr w:type="spellEnd"/>
      <w:r>
        <w:t>/</w:t>
      </w:r>
      <w:proofErr w:type="spellStart"/>
      <w:r>
        <w:t>wcsdataload</w:t>
      </w:r>
      <w:proofErr w:type="spellEnd"/>
      <w:r>
        <w:t>/</w:t>
      </w:r>
      <w:proofErr w:type="spellStart"/>
      <w:r>
        <w:t>preprod</w:t>
      </w:r>
      <w:proofErr w:type="spellEnd"/>
      <w:r>
        <w:t>/</w:t>
      </w:r>
      <w:proofErr w:type="spellStart"/>
      <w:r>
        <w:t>ebvinv</w:t>
      </w:r>
      <w:proofErr w:type="spellEnd"/>
      <w:r>
        <w:t>/error/logs</w:t>
      </w:r>
    </w:p>
    <w:p w14:paraId="42CEAF33" w14:textId="77777777" w:rsidR="00353BF8" w:rsidRDefault="00353BF8" w:rsidP="005D655F">
      <w:pPr>
        <w:pStyle w:val="ListParagraph"/>
        <w:numPr>
          <w:ilvl w:val="0"/>
          <w:numId w:val="8"/>
        </w:numPr>
      </w:pPr>
      <w:r>
        <w:t>Run the below command:</w:t>
      </w:r>
    </w:p>
    <w:p w14:paraId="0E241424" w14:textId="77777777" w:rsidR="00353BF8" w:rsidRDefault="000625E7" w:rsidP="005D655F">
      <w:pPr>
        <w:pStyle w:val="ListParagraph"/>
        <w:ind w:left="1800"/>
      </w:pPr>
      <w:proofErr w:type="spellStart"/>
      <w:r>
        <w:t>g</w:t>
      </w:r>
      <w:r w:rsidR="005D655F">
        <w:t>rep</w:t>
      </w:r>
      <w:proofErr w:type="spellEnd"/>
      <w:r w:rsidR="005D655F">
        <w:t xml:space="preserve"> “&lt;filename&gt;” *.log</w:t>
      </w:r>
    </w:p>
    <w:p w14:paraId="1925700A" w14:textId="77777777" w:rsidR="00353BF8" w:rsidRDefault="005D655F" w:rsidP="005D655F">
      <w:pPr>
        <w:ind w:left="1440"/>
      </w:pPr>
      <w:r>
        <w:t>Here the &lt;filename&gt; is the feed file name we got in step 1.</w:t>
      </w:r>
      <w:r w:rsidR="00353BF8">
        <w:t xml:space="preserve">This command will list the log file name of the job that ran for this file. We can go through the </w:t>
      </w:r>
      <w:proofErr w:type="spellStart"/>
      <w:r w:rsidR="00353BF8">
        <w:t>logfile</w:t>
      </w:r>
      <w:proofErr w:type="spellEnd"/>
      <w:r w:rsidR="00353BF8">
        <w:t xml:space="preserve"> and see the reason for the error and take the remedial measures.</w:t>
      </w:r>
    </w:p>
    <w:p w14:paraId="4C47E3A2" w14:textId="77777777" w:rsidR="00F92EDC" w:rsidRPr="005D655F" w:rsidRDefault="00F92EDC" w:rsidP="005564A5">
      <w:pPr>
        <w:pStyle w:val="ListParagraph"/>
        <w:ind w:left="1440"/>
        <w:rPr>
          <w:b/>
        </w:rPr>
      </w:pPr>
      <w:r w:rsidRPr="005D655F">
        <w:rPr>
          <w:b/>
        </w:rPr>
        <w:t>Apollo:</w:t>
      </w:r>
    </w:p>
    <w:p w14:paraId="7CF499EF" w14:textId="77777777" w:rsidR="00F92EDC" w:rsidRDefault="00F92EDC" w:rsidP="005D655F">
      <w:pPr>
        <w:pStyle w:val="ListParagraph"/>
        <w:numPr>
          <w:ilvl w:val="0"/>
          <w:numId w:val="9"/>
        </w:numPr>
      </w:pPr>
      <w:r>
        <w:t>Go to folder /</w:t>
      </w:r>
      <w:proofErr w:type="spellStart"/>
      <w:r>
        <w:t>diex</w:t>
      </w:r>
      <w:r w:rsidR="005D655F">
        <w:t>pcontent</w:t>
      </w:r>
      <w:proofErr w:type="spellEnd"/>
      <w:r w:rsidR="005D655F">
        <w:t>/</w:t>
      </w:r>
      <w:proofErr w:type="spellStart"/>
      <w:r w:rsidR="005D655F">
        <w:t>wcsdataload</w:t>
      </w:r>
      <w:proofErr w:type="spellEnd"/>
      <w:r w:rsidR="005D655F">
        <w:t>/</w:t>
      </w:r>
      <w:proofErr w:type="spellStart"/>
      <w:r w:rsidR="005D655F">
        <w:t>preprod</w:t>
      </w:r>
      <w:proofErr w:type="spellEnd"/>
      <w:r w:rsidR="005D655F">
        <w:t>/</w:t>
      </w:r>
      <w:proofErr w:type="spellStart"/>
      <w:r w:rsidR="005D655F">
        <w:t>sil</w:t>
      </w:r>
      <w:r>
        <w:t>inv</w:t>
      </w:r>
      <w:proofErr w:type="spellEnd"/>
      <w:r>
        <w:t>/error/logs</w:t>
      </w:r>
    </w:p>
    <w:p w14:paraId="4EC26F18" w14:textId="77777777" w:rsidR="00F92EDC" w:rsidRDefault="00F92EDC" w:rsidP="005D655F">
      <w:pPr>
        <w:pStyle w:val="ListParagraph"/>
        <w:numPr>
          <w:ilvl w:val="0"/>
          <w:numId w:val="9"/>
        </w:numPr>
      </w:pPr>
      <w:r>
        <w:t>Run the below command:</w:t>
      </w:r>
    </w:p>
    <w:p w14:paraId="142CBC92" w14:textId="77777777" w:rsidR="00F92EDC" w:rsidRDefault="00167A1D" w:rsidP="005D655F">
      <w:pPr>
        <w:pStyle w:val="ListParagraph"/>
        <w:numPr>
          <w:ilvl w:val="0"/>
          <w:numId w:val="9"/>
        </w:numPr>
      </w:pPr>
      <w:proofErr w:type="spellStart"/>
      <w:r>
        <w:t>g</w:t>
      </w:r>
      <w:r w:rsidR="005D655F">
        <w:t>rep</w:t>
      </w:r>
      <w:proofErr w:type="spellEnd"/>
      <w:r w:rsidR="005D655F">
        <w:t xml:space="preserve"> “&lt;filename&gt;” *.log</w:t>
      </w:r>
    </w:p>
    <w:p w14:paraId="134AE025" w14:textId="77777777" w:rsidR="00F92EDC" w:rsidRDefault="00585C4F" w:rsidP="005D655F">
      <w:pPr>
        <w:pStyle w:val="ListParagraph"/>
        <w:ind w:left="1440"/>
      </w:pPr>
      <w:r>
        <w:t xml:space="preserve">As explained in EBV section we need to go </w:t>
      </w:r>
      <w:del w:id="66" w:author="Kalyani Kodukula" w:date="2016-08-11T17:24:00Z">
        <w:r w:rsidDel="002564C9">
          <w:delText>thorugh</w:delText>
        </w:r>
      </w:del>
      <w:ins w:id="67" w:author="Kalyani Kodukula" w:date="2016-08-11T17:24:00Z">
        <w:r w:rsidR="002564C9">
          <w:t>through</w:t>
        </w:r>
      </w:ins>
      <w:r>
        <w:t xml:space="preserve"> the log file an</w:t>
      </w:r>
      <w:ins w:id="68" w:author="Kalyani Kodukula" w:date="2016-08-11T17:24:00Z">
        <w:r w:rsidR="002564C9">
          <w:t>d</w:t>
        </w:r>
      </w:ins>
      <w:r>
        <w:t xml:space="preserve"> find the issue.</w:t>
      </w:r>
    </w:p>
    <w:p w14:paraId="3A859A46" w14:textId="77777777" w:rsidR="005D655F" w:rsidRDefault="005D655F" w:rsidP="00F92EDC">
      <w:pPr>
        <w:pStyle w:val="ListParagraph"/>
        <w:ind w:left="1440"/>
      </w:pPr>
    </w:p>
    <w:p w14:paraId="327C3710" w14:textId="77777777" w:rsidR="00F92EDC" w:rsidRDefault="005D655F" w:rsidP="00F92EDC">
      <w:pPr>
        <w:pStyle w:val="ListParagraph"/>
        <w:ind w:left="1440"/>
      </w:pPr>
      <w:r>
        <w:t xml:space="preserve">NOTE: </w:t>
      </w:r>
      <w:r w:rsidR="00F92EDC">
        <w:t xml:space="preserve">If it is </w:t>
      </w:r>
      <w:r>
        <w:t>a combination part we have</w:t>
      </w:r>
      <w:del w:id="69" w:author="Kalyani Kodukula" w:date="2016-08-11T17:24:00Z">
        <w:r w:rsidDel="002564C9">
          <w:delText xml:space="preserve"> to</w:delText>
        </w:r>
      </w:del>
      <w:r>
        <w:t xml:space="preserve"> both the above steps and see any error occurred during the </w:t>
      </w:r>
      <w:proofErr w:type="spellStart"/>
      <w:r>
        <w:t>dataload</w:t>
      </w:r>
      <w:proofErr w:type="spellEnd"/>
      <w:r>
        <w:t xml:space="preserve"> for any of the speedboat.</w:t>
      </w:r>
    </w:p>
    <w:p w14:paraId="62592D2A" w14:textId="77777777" w:rsidR="00F92EDC" w:rsidRDefault="00F92EDC" w:rsidP="00F92EDC">
      <w:pPr>
        <w:pStyle w:val="ListParagraph"/>
        <w:ind w:left="1440"/>
      </w:pPr>
    </w:p>
    <w:p w14:paraId="1226819F" w14:textId="77777777" w:rsidR="00F92EDC" w:rsidRDefault="00F92EDC" w:rsidP="00F92EDC">
      <w:pPr>
        <w:pStyle w:val="ListParagraph"/>
        <w:ind w:left="1440"/>
        <w:rPr>
          <w:b/>
          <w:u w:val="single"/>
        </w:rPr>
      </w:pPr>
      <w:r w:rsidRPr="00F92EDC">
        <w:rPr>
          <w:b/>
          <w:u w:val="single"/>
        </w:rPr>
        <w:t>Step4:</w:t>
      </w:r>
    </w:p>
    <w:p w14:paraId="6A4770AC" w14:textId="77777777" w:rsidR="00353BF8" w:rsidRDefault="00F92EDC" w:rsidP="005564A5">
      <w:pPr>
        <w:pStyle w:val="ListParagraph"/>
        <w:ind w:left="1440"/>
      </w:pPr>
      <w:r w:rsidRPr="00F92EDC">
        <w:t xml:space="preserve">If the </w:t>
      </w:r>
      <w:r>
        <w:t xml:space="preserve">value in the feed file is same as </w:t>
      </w:r>
      <w:proofErr w:type="spellStart"/>
      <w:r w:rsidR="00495D94">
        <w:t>preprod</w:t>
      </w:r>
      <w:proofErr w:type="spellEnd"/>
      <w:r w:rsidR="00495D94">
        <w:t xml:space="preserve"> </w:t>
      </w:r>
      <w:r>
        <w:t>DB</w:t>
      </w:r>
      <w:r w:rsidR="00495D94">
        <w:t xml:space="preserve"> (AVS93DB)</w:t>
      </w:r>
      <w:r>
        <w:t xml:space="preserve"> but different from digital portal, the latest value may not have been indexed to </w:t>
      </w:r>
      <w:proofErr w:type="spellStart"/>
      <w:r>
        <w:t>solr</w:t>
      </w:r>
      <w:proofErr w:type="spellEnd"/>
      <w:r>
        <w:t xml:space="preserve">. To confirm this hit the </w:t>
      </w:r>
      <w:proofErr w:type="spellStart"/>
      <w:r>
        <w:t>solr</w:t>
      </w:r>
      <w:proofErr w:type="spellEnd"/>
      <w:r>
        <w:t xml:space="preserve"> query for prod server:</w:t>
      </w:r>
    </w:p>
    <w:p w14:paraId="51BA745D" w14:textId="77777777" w:rsidR="00F92EDC" w:rsidRDefault="003B1B87" w:rsidP="00F92EDC">
      <w:pPr>
        <w:pStyle w:val="ListParagraph"/>
        <w:ind w:left="1440"/>
        <w:rPr>
          <w:b/>
          <w:i/>
          <w:color w:val="2E74B5" w:themeColor="accent1" w:themeShade="BF"/>
        </w:rPr>
      </w:pPr>
      <w:hyperlink r:id="rId16" w:history="1">
        <w:r w:rsidR="00F92EDC" w:rsidRPr="006C7063">
          <w:rPr>
            <w:rStyle w:val="Hyperlink"/>
            <w:b/>
            <w:i/>
          </w:rPr>
          <w:t>http://corvette1:24000/solr/MC_10001_CatalogEntry_Inventory_generic/select?q=catentry_id:&lt;catentry_id</w:t>
        </w:r>
      </w:hyperlink>
      <w:r w:rsidR="00F92EDC" w:rsidRPr="000F2D61">
        <w:rPr>
          <w:b/>
          <w:i/>
          <w:color w:val="2E74B5" w:themeColor="accent1" w:themeShade="BF"/>
        </w:rPr>
        <w:t>&gt;</w:t>
      </w:r>
    </w:p>
    <w:p w14:paraId="790EF39E" w14:textId="77777777" w:rsidR="00F92EDC" w:rsidRPr="00336B79" w:rsidRDefault="00F92EDC" w:rsidP="00336B79">
      <w:pPr>
        <w:pStyle w:val="ListParagraph"/>
        <w:ind w:left="1440"/>
        <w:rPr>
          <w:color w:val="000000" w:themeColor="text1"/>
        </w:rPr>
      </w:pPr>
      <w:r w:rsidRPr="00F92EDC">
        <w:rPr>
          <w:color w:val="000000" w:themeColor="text1"/>
        </w:rPr>
        <w:t xml:space="preserve">If the </w:t>
      </w:r>
      <w:r w:rsidR="00336B79">
        <w:rPr>
          <w:color w:val="000000" w:themeColor="text1"/>
        </w:rPr>
        <w:t xml:space="preserve">inventory value returned by this </w:t>
      </w:r>
      <w:proofErr w:type="spellStart"/>
      <w:r w:rsidR="00336B79">
        <w:rPr>
          <w:color w:val="000000" w:themeColor="text1"/>
        </w:rPr>
        <w:t>url</w:t>
      </w:r>
      <w:proofErr w:type="spellEnd"/>
      <w:r w:rsidR="00336B79">
        <w:rPr>
          <w:color w:val="000000" w:themeColor="text1"/>
        </w:rPr>
        <w:t xml:space="preserve"> is different from that in </w:t>
      </w:r>
      <w:proofErr w:type="spellStart"/>
      <w:r w:rsidR="00336B79">
        <w:rPr>
          <w:color w:val="000000" w:themeColor="text1"/>
        </w:rPr>
        <w:t>preprod</w:t>
      </w:r>
      <w:proofErr w:type="spellEnd"/>
      <w:r w:rsidR="00336B79">
        <w:rPr>
          <w:color w:val="000000" w:themeColor="text1"/>
        </w:rPr>
        <w:t xml:space="preserve"> DB</w:t>
      </w:r>
      <w:r w:rsidR="00495D94">
        <w:rPr>
          <w:color w:val="000000" w:themeColor="text1"/>
        </w:rPr>
        <w:t xml:space="preserve"> (AVS93DB)</w:t>
      </w:r>
      <w:r w:rsidR="00336B79">
        <w:rPr>
          <w:color w:val="000000" w:themeColor="text1"/>
        </w:rPr>
        <w:t>, the latest data is not indexed. Request for a fresh indexing of inventory data.</w:t>
      </w:r>
    </w:p>
    <w:p w14:paraId="4DA4DA73" w14:textId="77777777" w:rsidR="00353BF8" w:rsidRPr="00F34969" w:rsidRDefault="00353BF8" w:rsidP="005564A5">
      <w:pPr>
        <w:pStyle w:val="ListParagraph"/>
        <w:ind w:left="1440"/>
      </w:pPr>
    </w:p>
    <w:p w14:paraId="485D56E7" w14:textId="77777777" w:rsidR="00E44D77" w:rsidRDefault="00E44D77" w:rsidP="005564A5">
      <w:pPr>
        <w:pStyle w:val="ListParagraph"/>
        <w:ind w:left="1440"/>
      </w:pPr>
    </w:p>
    <w:p w14:paraId="3FDBAFB0" w14:textId="77777777" w:rsidR="005564A5" w:rsidRDefault="00167A1D" w:rsidP="00167A1D">
      <w:pPr>
        <w:pStyle w:val="ListParagraph"/>
        <w:numPr>
          <w:ilvl w:val="0"/>
          <w:numId w:val="2"/>
        </w:numPr>
        <w:rPr>
          <w:b/>
          <w:color w:val="833C0B" w:themeColor="accent2" w:themeShade="80"/>
          <w:sz w:val="24"/>
          <w:szCs w:val="24"/>
        </w:rPr>
      </w:pPr>
      <w:r w:rsidRPr="00167A1D">
        <w:rPr>
          <w:b/>
          <w:color w:val="833C0B" w:themeColor="accent2" w:themeShade="80"/>
          <w:sz w:val="24"/>
          <w:szCs w:val="24"/>
        </w:rPr>
        <w:t>EMA</w:t>
      </w:r>
    </w:p>
    <w:p w14:paraId="69EFCF9F" w14:textId="77777777" w:rsidR="00167A1D" w:rsidRPr="00167A1D" w:rsidRDefault="00167A1D" w:rsidP="00167A1D">
      <w:pPr>
        <w:pStyle w:val="ListParagraph"/>
        <w:rPr>
          <w:color w:val="000000" w:themeColor="text1"/>
        </w:rPr>
      </w:pPr>
      <w:r w:rsidRPr="00167A1D">
        <w:rPr>
          <w:color w:val="000000" w:themeColor="text1"/>
        </w:rPr>
        <w:t xml:space="preserve">For </w:t>
      </w:r>
      <w:r w:rsidR="00736AD9">
        <w:rPr>
          <w:color w:val="000000" w:themeColor="text1"/>
        </w:rPr>
        <w:t>EMA we do not have different spee</w:t>
      </w:r>
      <w:r w:rsidRPr="00167A1D">
        <w:rPr>
          <w:color w:val="000000" w:themeColor="text1"/>
        </w:rPr>
        <w:t>dboats as in EMEA. We can follow the belo</w:t>
      </w:r>
      <w:r w:rsidR="00736AD9">
        <w:rPr>
          <w:color w:val="000000" w:themeColor="text1"/>
        </w:rPr>
        <w:t>w</w:t>
      </w:r>
      <w:r w:rsidRPr="00167A1D">
        <w:rPr>
          <w:color w:val="000000" w:themeColor="text1"/>
        </w:rPr>
        <w:t xml:space="preserve"> steps for resolution.</w:t>
      </w:r>
    </w:p>
    <w:p w14:paraId="2FFCFB0D" w14:textId="77777777" w:rsidR="00167A1D" w:rsidRDefault="00167A1D" w:rsidP="00167A1D">
      <w:pPr>
        <w:pStyle w:val="ListParagraph"/>
        <w:rPr>
          <w:b/>
          <w:color w:val="000000" w:themeColor="text1"/>
          <w:u w:val="single"/>
        </w:rPr>
      </w:pPr>
      <w:r w:rsidRPr="00167A1D">
        <w:rPr>
          <w:b/>
          <w:color w:val="000000" w:themeColor="text1"/>
          <w:u w:val="single"/>
        </w:rPr>
        <w:t>Step1:</w:t>
      </w:r>
    </w:p>
    <w:p w14:paraId="1737F7F8" w14:textId="77777777" w:rsidR="00167A1D" w:rsidRDefault="00167A1D" w:rsidP="00167A1D">
      <w:pPr>
        <w:pStyle w:val="ListParagraph"/>
        <w:rPr>
          <w:color w:val="000000" w:themeColor="text1"/>
        </w:rPr>
      </w:pPr>
      <w:r w:rsidRPr="00167A1D">
        <w:rPr>
          <w:color w:val="000000" w:themeColor="text1"/>
        </w:rPr>
        <w:t>For EMA</w:t>
      </w:r>
      <w:r>
        <w:rPr>
          <w:color w:val="000000" w:themeColor="text1"/>
        </w:rPr>
        <w:t xml:space="preserve"> before proceeding with troubleshooting we need to find out the </w:t>
      </w:r>
      <w:proofErr w:type="spellStart"/>
      <w:r>
        <w:rPr>
          <w:color w:val="000000" w:themeColor="text1"/>
        </w:rPr>
        <w:t>erppartnumber</w:t>
      </w:r>
      <w:proofErr w:type="spellEnd"/>
      <w:r>
        <w:rPr>
          <w:color w:val="000000" w:themeColor="text1"/>
        </w:rPr>
        <w:t xml:space="preserve"> as SAP sends the </w:t>
      </w:r>
      <w:proofErr w:type="spellStart"/>
      <w:r>
        <w:rPr>
          <w:color w:val="000000" w:themeColor="text1"/>
        </w:rPr>
        <w:t>erppartnumber</w:t>
      </w:r>
      <w:proofErr w:type="spellEnd"/>
      <w:r>
        <w:rPr>
          <w:color w:val="000000" w:themeColor="text1"/>
        </w:rPr>
        <w:t xml:space="preserve"> in the feed file.</w:t>
      </w:r>
    </w:p>
    <w:p w14:paraId="59309B31" w14:textId="77777777" w:rsidR="00167A1D" w:rsidRDefault="00167A1D" w:rsidP="00167A1D">
      <w:pPr>
        <w:pStyle w:val="ListParagraph"/>
        <w:rPr>
          <w:color w:val="000000" w:themeColor="text1"/>
        </w:rPr>
      </w:pPr>
      <w:r>
        <w:rPr>
          <w:color w:val="000000" w:themeColor="text1"/>
        </w:rPr>
        <w:t xml:space="preserve">Run the below query for obtaining the </w:t>
      </w:r>
      <w:proofErr w:type="spellStart"/>
      <w:r>
        <w:rPr>
          <w:color w:val="000000" w:themeColor="text1"/>
        </w:rPr>
        <w:t>erppartnumber</w:t>
      </w:r>
      <w:proofErr w:type="spellEnd"/>
      <w:r>
        <w:rPr>
          <w:color w:val="000000" w:themeColor="text1"/>
        </w:rPr>
        <w:t>:</w:t>
      </w:r>
    </w:p>
    <w:p w14:paraId="38BE862F" w14:textId="77777777" w:rsidR="00167A1D" w:rsidRDefault="00167A1D" w:rsidP="00736AD9">
      <w:pPr>
        <w:pStyle w:val="ListParagraph"/>
        <w:ind w:left="1440"/>
        <w:rPr>
          <w:b/>
          <w:i/>
          <w:color w:val="2E74B5" w:themeColor="accent1" w:themeShade="BF"/>
        </w:rPr>
      </w:pPr>
      <w:r w:rsidRPr="00736AD9">
        <w:rPr>
          <w:b/>
          <w:i/>
          <w:color w:val="2E74B5" w:themeColor="accent1" w:themeShade="BF"/>
        </w:rPr>
        <w:t xml:space="preserve">Select ERPPARTNUMBER from XCATENTRY where DIVISIONCODE=’G’ and </w:t>
      </w:r>
      <w:proofErr w:type="spellStart"/>
      <w:r w:rsidRPr="00736AD9">
        <w:rPr>
          <w:b/>
          <w:i/>
          <w:color w:val="2E74B5" w:themeColor="accent1" w:themeShade="BF"/>
        </w:rPr>
        <w:t>catentry_id</w:t>
      </w:r>
      <w:proofErr w:type="spellEnd"/>
      <w:r w:rsidRPr="00736AD9">
        <w:rPr>
          <w:b/>
          <w:i/>
          <w:color w:val="2E74B5" w:themeColor="accent1" w:themeShade="BF"/>
        </w:rPr>
        <w:t>=&lt;</w:t>
      </w:r>
      <w:proofErr w:type="spellStart"/>
      <w:r w:rsidRPr="00736AD9">
        <w:rPr>
          <w:b/>
          <w:i/>
          <w:color w:val="2E74B5" w:themeColor="accent1" w:themeShade="BF"/>
        </w:rPr>
        <w:t>catentry_id</w:t>
      </w:r>
      <w:proofErr w:type="spellEnd"/>
      <w:r w:rsidRPr="00736AD9">
        <w:rPr>
          <w:b/>
          <w:i/>
          <w:color w:val="2E74B5" w:themeColor="accent1" w:themeShade="BF"/>
        </w:rPr>
        <w:t>&gt;</w:t>
      </w:r>
    </w:p>
    <w:p w14:paraId="002E9BAF" w14:textId="77777777" w:rsidR="00736AD9" w:rsidRPr="00736AD9" w:rsidRDefault="00736AD9" w:rsidP="00736AD9">
      <w:pPr>
        <w:pStyle w:val="ListParagraph"/>
        <w:ind w:left="1440"/>
        <w:rPr>
          <w:b/>
          <w:i/>
          <w:color w:val="2E74B5" w:themeColor="accent1" w:themeShade="BF"/>
        </w:rPr>
      </w:pPr>
      <w:r>
        <w:rPr>
          <w:b/>
          <w:i/>
          <w:noProof/>
          <w:color w:val="2E74B5" w:themeColor="accent1" w:themeShade="BF"/>
        </w:rPr>
        <w:drawing>
          <wp:inline distT="0" distB="0" distL="0" distR="0" wp14:anchorId="3AFBEE13" wp14:editId="6DE912B6">
            <wp:extent cx="3152775" cy="1285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l="-570" t="-6993" r="6267" b="12587"/>
                    <a:stretch/>
                  </pic:blipFill>
                  <pic:spPr bwMode="auto">
                    <a:xfrm>
                      <a:off x="0" y="0"/>
                      <a:ext cx="3152775" cy="1285875"/>
                    </a:xfrm>
                    <a:prstGeom prst="rect">
                      <a:avLst/>
                    </a:prstGeom>
                    <a:noFill/>
                    <a:ln>
                      <a:noFill/>
                    </a:ln>
                    <a:extLst>
                      <a:ext uri="{53640926-AAD7-44D8-BBD7-CCE9431645EC}">
                        <a14:shadowObscured xmlns:a14="http://schemas.microsoft.com/office/drawing/2010/main"/>
                      </a:ext>
                    </a:extLst>
                  </pic:spPr>
                </pic:pic>
              </a:graphicData>
            </a:graphic>
          </wp:inline>
        </w:drawing>
      </w:r>
    </w:p>
    <w:p w14:paraId="17173D8D" w14:textId="77777777" w:rsidR="00167A1D" w:rsidRDefault="00167A1D" w:rsidP="00167A1D">
      <w:pPr>
        <w:pStyle w:val="ListParagraph"/>
        <w:rPr>
          <w:color w:val="000000" w:themeColor="text1"/>
        </w:rPr>
      </w:pPr>
      <w:r>
        <w:rPr>
          <w:color w:val="000000" w:themeColor="text1"/>
        </w:rPr>
        <w:lastRenderedPageBreak/>
        <w:t xml:space="preserve">After getting the </w:t>
      </w:r>
      <w:proofErr w:type="spellStart"/>
      <w:r>
        <w:rPr>
          <w:color w:val="000000" w:themeColor="text1"/>
        </w:rPr>
        <w:t>catentry_id</w:t>
      </w:r>
      <w:proofErr w:type="spellEnd"/>
      <w:r>
        <w:rPr>
          <w:color w:val="000000" w:themeColor="text1"/>
        </w:rPr>
        <w:t xml:space="preserve"> we can follow belo</w:t>
      </w:r>
      <w:r w:rsidR="00736AD9">
        <w:rPr>
          <w:color w:val="000000" w:themeColor="text1"/>
        </w:rPr>
        <w:t>w</w:t>
      </w:r>
      <w:r>
        <w:rPr>
          <w:color w:val="000000" w:themeColor="text1"/>
        </w:rPr>
        <w:t xml:space="preserve"> steps:</w:t>
      </w:r>
    </w:p>
    <w:p w14:paraId="71A10DCF" w14:textId="77777777" w:rsidR="00167A1D" w:rsidRDefault="00167A1D" w:rsidP="00167A1D">
      <w:pPr>
        <w:pStyle w:val="ListParagraph"/>
        <w:numPr>
          <w:ilvl w:val="0"/>
          <w:numId w:val="11"/>
        </w:numPr>
        <w:rPr>
          <w:color w:val="000000" w:themeColor="text1"/>
        </w:rPr>
      </w:pPr>
      <w:r>
        <w:rPr>
          <w:color w:val="000000" w:themeColor="text1"/>
        </w:rPr>
        <w:t>Go to folder /</w:t>
      </w:r>
      <w:proofErr w:type="spellStart"/>
      <w:r>
        <w:rPr>
          <w:color w:val="000000" w:themeColor="text1"/>
        </w:rPr>
        <w:t>diexpcontent</w:t>
      </w:r>
      <w:proofErr w:type="spellEnd"/>
      <w:r>
        <w:rPr>
          <w:color w:val="000000" w:themeColor="text1"/>
        </w:rPr>
        <w:t>/wcs2arcvhive/</w:t>
      </w:r>
      <w:proofErr w:type="spellStart"/>
      <w:r>
        <w:rPr>
          <w:color w:val="000000" w:themeColor="text1"/>
        </w:rPr>
        <w:t>preprod</w:t>
      </w:r>
      <w:proofErr w:type="spellEnd"/>
      <w:r>
        <w:rPr>
          <w:color w:val="000000" w:themeColor="text1"/>
        </w:rPr>
        <w:t>/esap2ecom</w:t>
      </w:r>
    </w:p>
    <w:p w14:paraId="4A9BA043" w14:textId="77777777" w:rsidR="00167A1D" w:rsidRDefault="00167A1D" w:rsidP="00167A1D">
      <w:pPr>
        <w:pStyle w:val="ListParagraph"/>
        <w:numPr>
          <w:ilvl w:val="0"/>
          <w:numId w:val="11"/>
        </w:numPr>
        <w:rPr>
          <w:color w:val="000000" w:themeColor="text1"/>
        </w:rPr>
      </w:pPr>
      <w:r>
        <w:rPr>
          <w:color w:val="000000" w:themeColor="text1"/>
        </w:rPr>
        <w:t>Run the below command:</w:t>
      </w:r>
    </w:p>
    <w:p w14:paraId="4F600321" w14:textId="77777777" w:rsidR="00167A1D" w:rsidRDefault="00E304C2" w:rsidP="00167A1D">
      <w:pPr>
        <w:pStyle w:val="ListParagraph"/>
        <w:ind w:left="1080"/>
        <w:rPr>
          <w:color w:val="000000" w:themeColor="text1"/>
        </w:rPr>
      </w:pPr>
      <w:proofErr w:type="spellStart"/>
      <w:r>
        <w:rPr>
          <w:color w:val="000000" w:themeColor="text1"/>
        </w:rPr>
        <w:t>g</w:t>
      </w:r>
      <w:r w:rsidR="00167A1D">
        <w:rPr>
          <w:color w:val="000000" w:themeColor="text1"/>
        </w:rPr>
        <w:t>rep</w:t>
      </w:r>
      <w:proofErr w:type="spellEnd"/>
      <w:r w:rsidR="00167A1D">
        <w:rPr>
          <w:color w:val="000000" w:themeColor="text1"/>
        </w:rPr>
        <w:t xml:space="preserve"> “&lt;</w:t>
      </w:r>
      <w:proofErr w:type="spellStart"/>
      <w:r w:rsidR="00167A1D">
        <w:rPr>
          <w:color w:val="000000" w:themeColor="text1"/>
        </w:rPr>
        <w:t>erppartnumber</w:t>
      </w:r>
      <w:proofErr w:type="spellEnd"/>
      <w:r w:rsidR="00167A1D">
        <w:rPr>
          <w:color w:val="000000" w:themeColor="text1"/>
        </w:rPr>
        <w:t>&gt;” *</w:t>
      </w:r>
      <w:r w:rsidRPr="00E304C2">
        <w:rPr>
          <w:color w:val="000000" w:themeColor="text1"/>
        </w:rPr>
        <w:t>DIGEXP_EMA_GENAVAINVENTORY.csv</w:t>
      </w:r>
    </w:p>
    <w:p w14:paraId="3164EC32" w14:textId="77777777" w:rsidR="00E304C2" w:rsidRDefault="00E304C2" w:rsidP="00167A1D">
      <w:pPr>
        <w:pStyle w:val="ListParagraph"/>
        <w:ind w:left="1080"/>
        <w:rPr>
          <w:color w:val="000000" w:themeColor="text1"/>
        </w:rPr>
      </w:pPr>
      <w:r>
        <w:rPr>
          <w:color w:val="000000" w:themeColor="text1"/>
        </w:rPr>
        <w:t>As explained in EMEA section, this command will list all the files having record for the item and we need to find the latest file and quantity associated with it.</w:t>
      </w:r>
    </w:p>
    <w:p w14:paraId="07C60087" w14:textId="77777777" w:rsidR="00E304C2" w:rsidRDefault="00E304C2" w:rsidP="00167A1D">
      <w:pPr>
        <w:pStyle w:val="ListParagraph"/>
        <w:ind w:left="1080"/>
        <w:rPr>
          <w:color w:val="000000" w:themeColor="text1"/>
        </w:rPr>
      </w:pPr>
    </w:p>
    <w:p w14:paraId="520EDDA9" w14:textId="77777777" w:rsidR="00E304C2" w:rsidRDefault="00E304C2" w:rsidP="00167A1D">
      <w:pPr>
        <w:pStyle w:val="ListParagraph"/>
        <w:ind w:left="1080"/>
        <w:rPr>
          <w:color w:val="000000" w:themeColor="text1"/>
        </w:rPr>
      </w:pPr>
      <w:r>
        <w:rPr>
          <w:noProof/>
          <w:color w:val="000000" w:themeColor="text1"/>
        </w:rPr>
        <w:drawing>
          <wp:inline distT="0" distB="0" distL="0" distR="0" wp14:anchorId="217FB8B8" wp14:editId="3BDE3433">
            <wp:extent cx="5791835"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r="46635" b="75874"/>
                    <a:stretch/>
                  </pic:blipFill>
                  <pic:spPr bwMode="auto">
                    <a:xfrm>
                      <a:off x="0" y="0"/>
                      <a:ext cx="5799736" cy="1335319"/>
                    </a:xfrm>
                    <a:prstGeom prst="rect">
                      <a:avLst/>
                    </a:prstGeom>
                    <a:noFill/>
                    <a:ln>
                      <a:noFill/>
                    </a:ln>
                    <a:extLst>
                      <a:ext uri="{53640926-AAD7-44D8-BBD7-CCE9431645EC}">
                        <a14:shadowObscured xmlns:a14="http://schemas.microsoft.com/office/drawing/2010/main"/>
                      </a:ext>
                    </a:extLst>
                  </pic:spPr>
                </pic:pic>
              </a:graphicData>
            </a:graphic>
          </wp:inline>
        </w:drawing>
      </w:r>
    </w:p>
    <w:p w14:paraId="1F5A7317" w14:textId="77777777" w:rsidR="00E304C2" w:rsidRDefault="00E304C2" w:rsidP="00167A1D">
      <w:pPr>
        <w:pStyle w:val="ListParagraph"/>
        <w:ind w:left="1080"/>
        <w:rPr>
          <w:color w:val="000000" w:themeColor="text1"/>
        </w:rPr>
      </w:pPr>
    </w:p>
    <w:p w14:paraId="6BFDF2E6" w14:textId="77777777" w:rsidR="00E304C2" w:rsidRDefault="00E304C2" w:rsidP="00167A1D">
      <w:pPr>
        <w:pStyle w:val="ListParagraph"/>
        <w:ind w:left="1080"/>
        <w:rPr>
          <w:color w:val="000000" w:themeColor="text1"/>
        </w:rPr>
      </w:pPr>
      <w:r>
        <w:rPr>
          <w:color w:val="000000" w:themeColor="text1"/>
        </w:rPr>
        <w:t>For EMA</w:t>
      </w:r>
      <w:r w:rsidR="00736AD9">
        <w:rPr>
          <w:color w:val="000000" w:themeColor="text1"/>
        </w:rPr>
        <w:t>,</w:t>
      </w:r>
      <w:r>
        <w:rPr>
          <w:color w:val="000000" w:themeColor="text1"/>
        </w:rPr>
        <w:t xml:space="preserve"> quantity is in the 3</w:t>
      </w:r>
      <w:r w:rsidRPr="00E304C2">
        <w:rPr>
          <w:color w:val="000000" w:themeColor="text1"/>
          <w:vertAlign w:val="superscript"/>
        </w:rPr>
        <w:t>rd</w:t>
      </w:r>
      <w:r>
        <w:rPr>
          <w:color w:val="000000" w:themeColor="text1"/>
        </w:rPr>
        <w:t xml:space="preserve"> column of the csv feed file as shown below. Here MATERIAL_NO is the </w:t>
      </w:r>
      <w:proofErr w:type="spellStart"/>
      <w:r>
        <w:rPr>
          <w:color w:val="000000" w:themeColor="text1"/>
        </w:rPr>
        <w:t>erppartnumber</w:t>
      </w:r>
      <w:proofErr w:type="spellEnd"/>
      <w:r>
        <w:rPr>
          <w:color w:val="000000" w:themeColor="text1"/>
        </w:rPr>
        <w:t xml:space="preserve"> of the </w:t>
      </w:r>
      <w:r w:rsidR="00852442">
        <w:rPr>
          <w:color w:val="000000" w:themeColor="text1"/>
        </w:rPr>
        <w:t>item.</w:t>
      </w:r>
    </w:p>
    <w:p w14:paraId="085C4E94" w14:textId="77777777" w:rsidR="00E304C2" w:rsidRDefault="00E304C2" w:rsidP="00167A1D">
      <w:pPr>
        <w:pStyle w:val="ListParagraph"/>
        <w:ind w:left="1080"/>
        <w:rPr>
          <w:color w:val="000000" w:themeColor="text1"/>
        </w:rPr>
      </w:pPr>
    </w:p>
    <w:p w14:paraId="583F4254" w14:textId="77777777" w:rsidR="00E304C2" w:rsidRDefault="00E304C2" w:rsidP="00167A1D">
      <w:pPr>
        <w:pStyle w:val="ListParagraph"/>
        <w:ind w:left="1080"/>
        <w:rPr>
          <w:color w:val="000000" w:themeColor="text1"/>
        </w:rPr>
      </w:pPr>
      <w:r>
        <w:rPr>
          <w:noProof/>
          <w:color w:val="000000" w:themeColor="text1"/>
        </w:rPr>
        <w:drawing>
          <wp:inline distT="0" distB="0" distL="0" distR="0" wp14:anchorId="56855BB2" wp14:editId="551BAD54">
            <wp:extent cx="3429000" cy="180689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r="73237" b="69231"/>
                    <a:stretch/>
                  </pic:blipFill>
                  <pic:spPr bwMode="auto">
                    <a:xfrm>
                      <a:off x="0" y="0"/>
                      <a:ext cx="3438938" cy="1812135"/>
                    </a:xfrm>
                    <a:prstGeom prst="rect">
                      <a:avLst/>
                    </a:prstGeom>
                    <a:noFill/>
                    <a:ln>
                      <a:noFill/>
                    </a:ln>
                    <a:extLst>
                      <a:ext uri="{53640926-AAD7-44D8-BBD7-CCE9431645EC}">
                        <a14:shadowObscured xmlns:a14="http://schemas.microsoft.com/office/drawing/2010/main"/>
                      </a:ext>
                    </a:extLst>
                  </pic:spPr>
                </pic:pic>
              </a:graphicData>
            </a:graphic>
          </wp:inline>
        </w:drawing>
      </w:r>
    </w:p>
    <w:p w14:paraId="0DE0840F" w14:textId="77777777" w:rsidR="00E304C2" w:rsidRDefault="00E304C2" w:rsidP="00167A1D">
      <w:pPr>
        <w:pStyle w:val="ListParagraph"/>
        <w:ind w:left="1080"/>
        <w:rPr>
          <w:color w:val="000000" w:themeColor="text1"/>
        </w:rPr>
      </w:pPr>
    </w:p>
    <w:p w14:paraId="7936EA5E" w14:textId="77777777" w:rsidR="00E304C2" w:rsidRDefault="00E304C2" w:rsidP="00167A1D">
      <w:pPr>
        <w:pStyle w:val="ListParagraph"/>
        <w:ind w:left="1080"/>
        <w:rPr>
          <w:color w:val="000000" w:themeColor="text1"/>
        </w:rPr>
      </w:pPr>
    </w:p>
    <w:p w14:paraId="4ACA1DD2" w14:textId="77777777" w:rsidR="00841F60" w:rsidRPr="00841F60" w:rsidRDefault="00841F60" w:rsidP="00841F60">
      <w:pPr>
        <w:ind w:left="360" w:firstLine="720"/>
        <w:rPr>
          <w:b/>
          <w:u w:val="single"/>
        </w:rPr>
      </w:pPr>
      <w:r w:rsidRPr="00841F60">
        <w:rPr>
          <w:b/>
          <w:u w:val="single"/>
        </w:rPr>
        <w:t xml:space="preserve">Step 2: </w:t>
      </w:r>
    </w:p>
    <w:p w14:paraId="46E6DCED" w14:textId="77777777" w:rsidR="00841F60" w:rsidRDefault="00841F60" w:rsidP="00841F60">
      <w:pPr>
        <w:ind w:left="1440"/>
      </w:pPr>
      <w:r>
        <w:t xml:space="preserve">If the inventory value in the last feed file and digital portal are different then there is either an issue with inventory </w:t>
      </w:r>
      <w:proofErr w:type="spellStart"/>
      <w:r>
        <w:t>dataload</w:t>
      </w:r>
      <w:proofErr w:type="spellEnd"/>
      <w:r>
        <w:t xml:space="preserve"> or </w:t>
      </w:r>
      <w:proofErr w:type="spellStart"/>
      <w:r>
        <w:t>solr</w:t>
      </w:r>
      <w:proofErr w:type="spellEnd"/>
      <w:r>
        <w:t xml:space="preserve"> indexing.</w:t>
      </w:r>
    </w:p>
    <w:p w14:paraId="21B64F8F" w14:textId="77777777" w:rsidR="00841F60" w:rsidRPr="008C706B" w:rsidRDefault="00841F60" w:rsidP="00841F60">
      <w:pPr>
        <w:pStyle w:val="ListParagraph"/>
        <w:ind w:left="1440"/>
        <w:rPr>
          <w:b/>
        </w:rPr>
      </w:pPr>
      <w:r w:rsidRPr="008C706B">
        <w:rPr>
          <w:b/>
        </w:rPr>
        <w:t xml:space="preserve">Issue with </w:t>
      </w:r>
      <w:proofErr w:type="spellStart"/>
      <w:r w:rsidRPr="008C706B">
        <w:rPr>
          <w:b/>
        </w:rPr>
        <w:t>dataload</w:t>
      </w:r>
      <w:proofErr w:type="spellEnd"/>
      <w:r>
        <w:rPr>
          <w:b/>
        </w:rPr>
        <w:t>:</w:t>
      </w:r>
    </w:p>
    <w:p w14:paraId="6A16E428" w14:textId="77777777" w:rsidR="00841F60" w:rsidRDefault="00841F60" w:rsidP="00841F60">
      <w:pPr>
        <w:pStyle w:val="ListParagraph"/>
        <w:ind w:left="1440"/>
      </w:pPr>
      <w:r>
        <w:t xml:space="preserve">To confirm if there is issue with </w:t>
      </w:r>
      <w:proofErr w:type="spellStart"/>
      <w:r>
        <w:t>dataload</w:t>
      </w:r>
      <w:proofErr w:type="spellEnd"/>
      <w:r>
        <w:t xml:space="preserve"> we need to obtain the present inventory value for the </w:t>
      </w:r>
      <w:proofErr w:type="spellStart"/>
      <w:r>
        <w:t>catentry_id</w:t>
      </w:r>
      <w:proofErr w:type="spellEnd"/>
      <w:r>
        <w:t xml:space="preserve"> in the </w:t>
      </w:r>
      <w:proofErr w:type="spellStart"/>
      <w:r>
        <w:t>preprod</w:t>
      </w:r>
      <w:proofErr w:type="spellEnd"/>
      <w:r>
        <w:t xml:space="preserve"> DB (AVS93DB). Run the below query for obtaining the inventory:</w:t>
      </w:r>
    </w:p>
    <w:p w14:paraId="0B3BD01D" w14:textId="77777777" w:rsidR="00841F60" w:rsidRDefault="00841F60" w:rsidP="00841F60">
      <w:pPr>
        <w:pStyle w:val="ListParagraph"/>
        <w:ind w:left="1440"/>
        <w:rPr>
          <w:b/>
          <w:i/>
          <w:color w:val="2E74B5" w:themeColor="accent1" w:themeShade="BF"/>
        </w:rPr>
      </w:pPr>
      <w:r w:rsidRPr="008C706B">
        <w:rPr>
          <w:b/>
          <w:i/>
          <w:color w:val="2E74B5" w:themeColor="accent1" w:themeShade="BF"/>
        </w:rPr>
        <w:t>Select</w:t>
      </w:r>
      <w:r>
        <w:rPr>
          <w:b/>
          <w:i/>
          <w:color w:val="2E74B5" w:themeColor="accent1" w:themeShade="BF"/>
        </w:rPr>
        <w:t xml:space="preserve"> </w:t>
      </w:r>
      <w:r w:rsidRPr="008C706B">
        <w:rPr>
          <w:b/>
          <w:i/>
          <w:color w:val="2E74B5" w:themeColor="accent1" w:themeShade="BF"/>
        </w:rPr>
        <w:t xml:space="preserve"> </w:t>
      </w:r>
      <w:proofErr w:type="spellStart"/>
      <w:r w:rsidRPr="008C706B">
        <w:rPr>
          <w:b/>
          <w:i/>
          <w:color w:val="2E74B5" w:themeColor="accent1" w:themeShade="BF"/>
        </w:rPr>
        <w:t>catentry_id</w:t>
      </w:r>
      <w:proofErr w:type="spellEnd"/>
      <w:r>
        <w:rPr>
          <w:b/>
          <w:i/>
          <w:color w:val="2E74B5" w:themeColor="accent1" w:themeShade="BF"/>
        </w:rPr>
        <w:t xml:space="preserve"> ,quantity </w:t>
      </w:r>
      <w:r w:rsidRPr="008C706B">
        <w:rPr>
          <w:b/>
          <w:i/>
          <w:color w:val="2E74B5" w:themeColor="accent1" w:themeShade="BF"/>
        </w:rPr>
        <w:t xml:space="preserve">from inventory where </w:t>
      </w:r>
      <w:proofErr w:type="spellStart"/>
      <w:r w:rsidRPr="008C706B">
        <w:rPr>
          <w:b/>
          <w:i/>
          <w:color w:val="2E74B5" w:themeColor="accent1" w:themeShade="BF"/>
        </w:rPr>
        <w:t>catentry_id</w:t>
      </w:r>
      <w:proofErr w:type="spellEnd"/>
      <w:r w:rsidRPr="008C706B">
        <w:rPr>
          <w:b/>
          <w:i/>
          <w:color w:val="2E74B5" w:themeColor="accent1" w:themeShade="BF"/>
        </w:rPr>
        <w:t>=&lt;</w:t>
      </w:r>
      <w:proofErr w:type="spellStart"/>
      <w:r w:rsidRPr="008C706B">
        <w:rPr>
          <w:b/>
          <w:i/>
          <w:color w:val="2E74B5" w:themeColor="accent1" w:themeShade="BF"/>
        </w:rPr>
        <w:t>catentry_id</w:t>
      </w:r>
      <w:proofErr w:type="spellEnd"/>
      <w:r w:rsidRPr="008C706B">
        <w:rPr>
          <w:b/>
          <w:i/>
          <w:color w:val="2E74B5" w:themeColor="accent1" w:themeShade="BF"/>
        </w:rPr>
        <w:t xml:space="preserve">&gt; </w:t>
      </w:r>
    </w:p>
    <w:p w14:paraId="10ABAC80" w14:textId="77777777" w:rsidR="00841F60" w:rsidRDefault="00841F60" w:rsidP="00841F60">
      <w:pPr>
        <w:pStyle w:val="ListParagraph"/>
        <w:ind w:left="1440"/>
      </w:pPr>
      <w:r w:rsidRPr="00F34969">
        <w:t>This query will return</w:t>
      </w:r>
      <w:r>
        <w:t xml:space="preserve"> the inventory for the part.</w:t>
      </w:r>
    </w:p>
    <w:p w14:paraId="25055450" w14:textId="77777777" w:rsidR="00841F60" w:rsidRDefault="00841F60" w:rsidP="00841F60">
      <w:pPr>
        <w:pStyle w:val="ListParagraph"/>
        <w:ind w:left="1440"/>
      </w:pPr>
      <w:r>
        <w:t xml:space="preserve">If the value in the </w:t>
      </w:r>
      <w:proofErr w:type="spellStart"/>
      <w:r>
        <w:t>preprod</w:t>
      </w:r>
      <w:proofErr w:type="spellEnd"/>
      <w:r>
        <w:t xml:space="preserve"> DB (AVS93DB) and feed file are different go to step3 and if they are same go to step 4</w:t>
      </w:r>
    </w:p>
    <w:p w14:paraId="5880422D" w14:textId="77777777" w:rsidR="00841F60" w:rsidRPr="008C706B" w:rsidRDefault="00841F60" w:rsidP="00841F60">
      <w:pPr>
        <w:pStyle w:val="ListParagraph"/>
        <w:ind w:left="1440"/>
        <w:rPr>
          <w:b/>
          <w:u w:val="single"/>
        </w:rPr>
      </w:pPr>
      <w:r w:rsidRPr="008C706B">
        <w:rPr>
          <w:b/>
          <w:u w:val="single"/>
        </w:rPr>
        <w:t>Step 3</w:t>
      </w:r>
      <w:r>
        <w:rPr>
          <w:b/>
          <w:u w:val="single"/>
        </w:rPr>
        <w:t>:</w:t>
      </w:r>
    </w:p>
    <w:p w14:paraId="4B778C44" w14:textId="77777777" w:rsidR="00841F60" w:rsidRDefault="00841F60" w:rsidP="00841F60">
      <w:pPr>
        <w:pStyle w:val="ListParagraph"/>
        <w:ind w:left="1440"/>
      </w:pPr>
      <w:r>
        <w:lastRenderedPageBreak/>
        <w:t xml:space="preserve">If the value in </w:t>
      </w:r>
      <w:proofErr w:type="spellStart"/>
      <w:r>
        <w:t>preprod</w:t>
      </w:r>
      <w:proofErr w:type="spellEnd"/>
      <w:r>
        <w:t xml:space="preserve"> DB (AVS93DB) is different from that of feed file, then it is possibly an issue with </w:t>
      </w:r>
      <w:proofErr w:type="spellStart"/>
      <w:r>
        <w:t>dataload</w:t>
      </w:r>
      <w:proofErr w:type="spellEnd"/>
      <w:r>
        <w:t xml:space="preserve">. The </w:t>
      </w:r>
      <w:proofErr w:type="spellStart"/>
      <w:r>
        <w:t>dataload</w:t>
      </w:r>
      <w:proofErr w:type="spellEnd"/>
      <w:r>
        <w:t xml:space="preserve"> for inventory may have failed for this item. To find the error reason for </w:t>
      </w:r>
      <w:proofErr w:type="spellStart"/>
      <w:r>
        <w:t>dataload</w:t>
      </w:r>
      <w:proofErr w:type="spellEnd"/>
      <w:r>
        <w:t xml:space="preserve"> follow the below steps </w:t>
      </w:r>
    </w:p>
    <w:p w14:paraId="444CF753" w14:textId="77777777" w:rsidR="00841F60" w:rsidRDefault="00841F60" w:rsidP="00841F60">
      <w:pPr>
        <w:pStyle w:val="ListParagraph"/>
        <w:numPr>
          <w:ilvl w:val="0"/>
          <w:numId w:val="13"/>
        </w:numPr>
      </w:pPr>
      <w:r>
        <w:t>Go to folder /</w:t>
      </w:r>
      <w:proofErr w:type="spellStart"/>
      <w:r>
        <w:t>diexpcontent</w:t>
      </w:r>
      <w:proofErr w:type="spellEnd"/>
      <w:r>
        <w:t>/</w:t>
      </w:r>
      <w:proofErr w:type="spellStart"/>
      <w:r>
        <w:t>wcsdataload</w:t>
      </w:r>
      <w:proofErr w:type="spellEnd"/>
      <w:r>
        <w:t>/</w:t>
      </w:r>
      <w:proofErr w:type="spellStart"/>
      <w:r>
        <w:t>preprod</w:t>
      </w:r>
      <w:proofErr w:type="spellEnd"/>
      <w:r>
        <w:t>/</w:t>
      </w:r>
      <w:proofErr w:type="spellStart"/>
      <w:r>
        <w:t>emainv</w:t>
      </w:r>
      <w:proofErr w:type="spellEnd"/>
      <w:r>
        <w:t>/error/logs</w:t>
      </w:r>
    </w:p>
    <w:p w14:paraId="57B91733" w14:textId="77777777" w:rsidR="00841F60" w:rsidRDefault="00841F60" w:rsidP="00841F60">
      <w:pPr>
        <w:pStyle w:val="ListParagraph"/>
        <w:numPr>
          <w:ilvl w:val="0"/>
          <w:numId w:val="13"/>
        </w:numPr>
      </w:pPr>
      <w:r>
        <w:t>Run the below command:</w:t>
      </w:r>
    </w:p>
    <w:p w14:paraId="72BBD684" w14:textId="77777777" w:rsidR="00841F60" w:rsidRDefault="00841F60" w:rsidP="00841F60">
      <w:pPr>
        <w:pStyle w:val="ListParagraph"/>
        <w:ind w:left="1800"/>
      </w:pPr>
      <w:proofErr w:type="spellStart"/>
      <w:r>
        <w:t>grep</w:t>
      </w:r>
      <w:proofErr w:type="spellEnd"/>
      <w:r>
        <w:t xml:space="preserve"> “&lt;filename&gt;” *.log</w:t>
      </w:r>
    </w:p>
    <w:p w14:paraId="2B2181BC" w14:textId="77777777" w:rsidR="00841F60" w:rsidRDefault="00841F60" w:rsidP="00841F60">
      <w:pPr>
        <w:ind w:left="1440"/>
      </w:pPr>
      <w:r>
        <w:t xml:space="preserve">Here the &lt;filename&gt; is the feed file name we got in step 1.This command will list the log file name of the job that ran for this file. We can go through the </w:t>
      </w:r>
      <w:proofErr w:type="spellStart"/>
      <w:r>
        <w:t>logfile</w:t>
      </w:r>
      <w:proofErr w:type="spellEnd"/>
      <w:r>
        <w:t xml:space="preserve"> and see the reason for the error and take the remedial measures.</w:t>
      </w:r>
    </w:p>
    <w:p w14:paraId="3F7AE5D5" w14:textId="77777777" w:rsidR="00841F60" w:rsidRDefault="00841F60" w:rsidP="00841F60">
      <w:pPr>
        <w:pStyle w:val="ListParagraph"/>
        <w:ind w:left="1440"/>
        <w:rPr>
          <w:b/>
          <w:u w:val="single"/>
        </w:rPr>
      </w:pPr>
      <w:r w:rsidRPr="00F92EDC">
        <w:rPr>
          <w:b/>
          <w:u w:val="single"/>
        </w:rPr>
        <w:t>Step4:</w:t>
      </w:r>
    </w:p>
    <w:p w14:paraId="68D002BB" w14:textId="77777777" w:rsidR="00841F60" w:rsidRDefault="00841F60" w:rsidP="00841F60">
      <w:pPr>
        <w:pStyle w:val="ListParagraph"/>
        <w:ind w:left="1440"/>
      </w:pPr>
      <w:r w:rsidRPr="00F92EDC">
        <w:t xml:space="preserve">If the </w:t>
      </w:r>
      <w:r>
        <w:t xml:space="preserve">value in the feed file is same as </w:t>
      </w:r>
      <w:proofErr w:type="spellStart"/>
      <w:r>
        <w:t>preprod</w:t>
      </w:r>
      <w:proofErr w:type="spellEnd"/>
      <w:r>
        <w:t xml:space="preserve"> DB (AVS93DB) but different from digital portal, the latest value may not have been indexed to </w:t>
      </w:r>
      <w:proofErr w:type="spellStart"/>
      <w:r>
        <w:t>solr</w:t>
      </w:r>
      <w:proofErr w:type="spellEnd"/>
      <w:r>
        <w:t xml:space="preserve">. To confirm this hit the </w:t>
      </w:r>
      <w:proofErr w:type="spellStart"/>
      <w:r>
        <w:t>solr</w:t>
      </w:r>
      <w:proofErr w:type="spellEnd"/>
      <w:r>
        <w:t xml:space="preserve"> query for prod server:</w:t>
      </w:r>
    </w:p>
    <w:p w14:paraId="0F059E6C" w14:textId="77777777" w:rsidR="00841F60" w:rsidRDefault="003B1B87" w:rsidP="00841F60">
      <w:pPr>
        <w:pStyle w:val="ListParagraph"/>
        <w:ind w:left="1440"/>
        <w:rPr>
          <w:b/>
          <w:i/>
          <w:color w:val="2E74B5" w:themeColor="accent1" w:themeShade="BF"/>
        </w:rPr>
      </w:pPr>
      <w:hyperlink r:id="rId20" w:history="1">
        <w:r w:rsidR="00841F60" w:rsidRPr="006C7063">
          <w:rPr>
            <w:rStyle w:val="Hyperlink"/>
            <w:b/>
            <w:i/>
          </w:rPr>
          <w:t>http://corvette1:24000/solr/MC_10001_CatalogEntry_Inventory_generic/select?q=catentry_id:&lt;catentry_id</w:t>
        </w:r>
      </w:hyperlink>
      <w:r w:rsidR="00841F60" w:rsidRPr="000F2D61">
        <w:rPr>
          <w:b/>
          <w:i/>
          <w:color w:val="2E74B5" w:themeColor="accent1" w:themeShade="BF"/>
        </w:rPr>
        <w:t>&gt;</w:t>
      </w:r>
    </w:p>
    <w:p w14:paraId="659B4A95" w14:textId="77777777" w:rsidR="00841F60" w:rsidRPr="00336B79" w:rsidRDefault="00841F60" w:rsidP="00841F60">
      <w:pPr>
        <w:pStyle w:val="ListParagraph"/>
        <w:ind w:left="1440"/>
        <w:rPr>
          <w:color w:val="000000" w:themeColor="text1"/>
        </w:rPr>
      </w:pPr>
      <w:r w:rsidRPr="00F92EDC">
        <w:rPr>
          <w:color w:val="000000" w:themeColor="text1"/>
        </w:rPr>
        <w:t xml:space="preserve">If the </w:t>
      </w:r>
      <w:r>
        <w:rPr>
          <w:color w:val="000000" w:themeColor="text1"/>
        </w:rPr>
        <w:t xml:space="preserve">inventory value returned by this </w:t>
      </w:r>
      <w:proofErr w:type="spellStart"/>
      <w:r>
        <w:rPr>
          <w:color w:val="000000" w:themeColor="text1"/>
        </w:rPr>
        <w:t>url</w:t>
      </w:r>
      <w:proofErr w:type="spellEnd"/>
      <w:r>
        <w:rPr>
          <w:color w:val="000000" w:themeColor="text1"/>
        </w:rPr>
        <w:t xml:space="preserve"> is different from that in </w:t>
      </w:r>
      <w:proofErr w:type="spellStart"/>
      <w:r>
        <w:rPr>
          <w:color w:val="000000" w:themeColor="text1"/>
        </w:rPr>
        <w:t>preprod</w:t>
      </w:r>
      <w:proofErr w:type="spellEnd"/>
      <w:r>
        <w:rPr>
          <w:color w:val="000000" w:themeColor="text1"/>
        </w:rPr>
        <w:t xml:space="preserve"> DB (AVS93DB), the latest data is not indexed. Request for a fresh indexing of inventory data.</w:t>
      </w:r>
    </w:p>
    <w:p w14:paraId="11891C8F" w14:textId="77777777" w:rsidR="00841F60" w:rsidRDefault="00841F60" w:rsidP="00841F60">
      <w:pPr>
        <w:pStyle w:val="ListParagraph"/>
        <w:ind w:left="1440"/>
      </w:pPr>
    </w:p>
    <w:p w14:paraId="5419590A" w14:textId="77777777" w:rsidR="00841F60" w:rsidRDefault="00841F60" w:rsidP="00841F60">
      <w:pPr>
        <w:pStyle w:val="ListParagraph"/>
        <w:numPr>
          <w:ilvl w:val="0"/>
          <w:numId w:val="2"/>
        </w:numPr>
        <w:rPr>
          <w:b/>
          <w:color w:val="833C0B" w:themeColor="accent2" w:themeShade="80"/>
          <w:sz w:val="24"/>
          <w:szCs w:val="24"/>
        </w:rPr>
      </w:pPr>
      <w:r>
        <w:rPr>
          <w:b/>
          <w:color w:val="833C0B" w:themeColor="accent2" w:themeShade="80"/>
          <w:sz w:val="24"/>
          <w:szCs w:val="24"/>
        </w:rPr>
        <w:t>ASIA</w:t>
      </w:r>
    </w:p>
    <w:p w14:paraId="6B79AC39" w14:textId="77777777" w:rsidR="00841F60" w:rsidRPr="00167A1D" w:rsidRDefault="00841F60" w:rsidP="00841F60">
      <w:pPr>
        <w:pStyle w:val="ListParagraph"/>
        <w:rPr>
          <w:color w:val="000000" w:themeColor="text1"/>
        </w:rPr>
      </w:pPr>
      <w:r w:rsidRPr="00167A1D">
        <w:rPr>
          <w:color w:val="000000" w:themeColor="text1"/>
        </w:rPr>
        <w:t xml:space="preserve">For </w:t>
      </w:r>
      <w:r w:rsidR="006A4B0E">
        <w:rPr>
          <w:color w:val="000000" w:themeColor="text1"/>
        </w:rPr>
        <w:t>ASIA</w:t>
      </w:r>
      <w:r>
        <w:rPr>
          <w:color w:val="000000" w:themeColor="text1"/>
        </w:rPr>
        <w:t xml:space="preserve"> we </w:t>
      </w:r>
      <w:proofErr w:type="spellStart"/>
      <w:r>
        <w:rPr>
          <w:color w:val="000000" w:themeColor="text1"/>
        </w:rPr>
        <w:t>donot</w:t>
      </w:r>
      <w:proofErr w:type="spellEnd"/>
      <w:r>
        <w:rPr>
          <w:color w:val="000000" w:themeColor="text1"/>
        </w:rPr>
        <w:t xml:space="preserve"> have different spee</w:t>
      </w:r>
      <w:r w:rsidRPr="00167A1D">
        <w:rPr>
          <w:color w:val="000000" w:themeColor="text1"/>
        </w:rPr>
        <w:t>dboats as in EMEA. We can follow the belo</w:t>
      </w:r>
      <w:r>
        <w:rPr>
          <w:color w:val="000000" w:themeColor="text1"/>
        </w:rPr>
        <w:t>w</w:t>
      </w:r>
      <w:r w:rsidRPr="00167A1D">
        <w:rPr>
          <w:color w:val="000000" w:themeColor="text1"/>
        </w:rPr>
        <w:t xml:space="preserve"> steps for resolution.</w:t>
      </w:r>
    </w:p>
    <w:p w14:paraId="35D0ED82" w14:textId="77777777" w:rsidR="00841F60" w:rsidRDefault="00841F60" w:rsidP="00841F60">
      <w:pPr>
        <w:pStyle w:val="ListParagraph"/>
        <w:rPr>
          <w:b/>
          <w:color w:val="000000" w:themeColor="text1"/>
          <w:u w:val="single"/>
        </w:rPr>
      </w:pPr>
      <w:r w:rsidRPr="00167A1D">
        <w:rPr>
          <w:b/>
          <w:color w:val="000000" w:themeColor="text1"/>
          <w:u w:val="single"/>
        </w:rPr>
        <w:t>Step1:</w:t>
      </w:r>
    </w:p>
    <w:p w14:paraId="2B347629" w14:textId="77777777" w:rsidR="00841F60" w:rsidRDefault="00841F60" w:rsidP="00841F60">
      <w:pPr>
        <w:pStyle w:val="ListParagraph"/>
        <w:rPr>
          <w:color w:val="000000" w:themeColor="text1"/>
        </w:rPr>
      </w:pPr>
      <w:r w:rsidRPr="00167A1D">
        <w:rPr>
          <w:color w:val="000000" w:themeColor="text1"/>
        </w:rPr>
        <w:t xml:space="preserve">For </w:t>
      </w:r>
      <w:r w:rsidR="006A4B0E">
        <w:rPr>
          <w:color w:val="000000" w:themeColor="text1"/>
        </w:rPr>
        <w:t>ASIA</w:t>
      </w:r>
      <w:r>
        <w:rPr>
          <w:color w:val="000000" w:themeColor="text1"/>
        </w:rPr>
        <w:t xml:space="preserve"> before proceeding with troubleshooting we need to find out the </w:t>
      </w:r>
      <w:proofErr w:type="spellStart"/>
      <w:r>
        <w:rPr>
          <w:color w:val="000000" w:themeColor="text1"/>
        </w:rPr>
        <w:t>erppartnumber</w:t>
      </w:r>
      <w:proofErr w:type="spellEnd"/>
      <w:r>
        <w:rPr>
          <w:color w:val="000000" w:themeColor="text1"/>
        </w:rPr>
        <w:t xml:space="preserve"> as SAP sends the </w:t>
      </w:r>
      <w:proofErr w:type="spellStart"/>
      <w:r>
        <w:rPr>
          <w:color w:val="000000" w:themeColor="text1"/>
        </w:rPr>
        <w:t>erppartnumber</w:t>
      </w:r>
      <w:proofErr w:type="spellEnd"/>
      <w:r>
        <w:rPr>
          <w:color w:val="000000" w:themeColor="text1"/>
        </w:rPr>
        <w:t xml:space="preserve"> in the feed file.</w:t>
      </w:r>
    </w:p>
    <w:p w14:paraId="16A5C5E2" w14:textId="77777777" w:rsidR="00841F60" w:rsidRDefault="00841F60" w:rsidP="00841F60">
      <w:pPr>
        <w:pStyle w:val="ListParagraph"/>
        <w:rPr>
          <w:color w:val="000000" w:themeColor="text1"/>
        </w:rPr>
      </w:pPr>
      <w:r>
        <w:rPr>
          <w:color w:val="000000" w:themeColor="text1"/>
        </w:rPr>
        <w:t xml:space="preserve">Run the below query for obtaining the </w:t>
      </w:r>
      <w:proofErr w:type="spellStart"/>
      <w:r>
        <w:rPr>
          <w:color w:val="000000" w:themeColor="text1"/>
        </w:rPr>
        <w:t>erppartnumber</w:t>
      </w:r>
      <w:proofErr w:type="spellEnd"/>
      <w:r>
        <w:rPr>
          <w:color w:val="000000" w:themeColor="text1"/>
        </w:rPr>
        <w:t>:</w:t>
      </w:r>
    </w:p>
    <w:p w14:paraId="70A53169" w14:textId="77777777" w:rsidR="00841F60" w:rsidRPr="00841F60" w:rsidRDefault="00841F60" w:rsidP="00841F60">
      <w:pPr>
        <w:pStyle w:val="ListParagraph"/>
        <w:rPr>
          <w:b/>
          <w:i/>
          <w:color w:val="2E74B5" w:themeColor="accent1" w:themeShade="BF"/>
        </w:rPr>
      </w:pPr>
      <w:r w:rsidRPr="00841F60">
        <w:rPr>
          <w:b/>
          <w:i/>
          <w:color w:val="2E74B5" w:themeColor="accent1" w:themeShade="BF"/>
        </w:rPr>
        <w:t>Select ERPPARTNUMBER from XCATENTRY where DIVISIONCODE=’</w:t>
      </w:r>
      <w:r w:rsidR="00A10D17">
        <w:rPr>
          <w:b/>
          <w:i/>
          <w:color w:val="2E74B5" w:themeColor="accent1" w:themeShade="BF"/>
        </w:rPr>
        <w:t>A</w:t>
      </w:r>
      <w:r w:rsidRPr="00841F60">
        <w:rPr>
          <w:b/>
          <w:i/>
          <w:color w:val="2E74B5" w:themeColor="accent1" w:themeShade="BF"/>
        </w:rPr>
        <w:t xml:space="preserve">’ and </w:t>
      </w:r>
      <w:proofErr w:type="spellStart"/>
      <w:r w:rsidRPr="00841F60">
        <w:rPr>
          <w:b/>
          <w:i/>
          <w:color w:val="2E74B5" w:themeColor="accent1" w:themeShade="BF"/>
        </w:rPr>
        <w:t>catentry_id</w:t>
      </w:r>
      <w:proofErr w:type="spellEnd"/>
      <w:r w:rsidRPr="00841F60">
        <w:rPr>
          <w:b/>
          <w:i/>
          <w:color w:val="2E74B5" w:themeColor="accent1" w:themeShade="BF"/>
        </w:rPr>
        <w:t>=&lt;</w:t>
      </w:r>
      <w:proofErr w:type="spellStart"/>
      <w:r w:rsidRPr="00841F60">
        <w:rPr>
          <w:b/>
          <w:i/>
          <w:color w:val="2E74B5" w:themeColor="accent1" w:themeShade="BF"/>
        </w:rPr>
        <w:t>catentry_id</w:t>
      </w:r>
      <w:proofErr w:type="spellEnd"/>
      <w:r w:rsidRPr="00841F60">
        <w:rPr>
          <w:b/>
          <w:i/>
          <w:color w:val="2E74B5" w:themeColor="accent1" w:themeShade="BF"/>
        </w:rPr>
        <w:t>&gt;</w:t>
      </w:r>
    </w:p>
    <w:p w14:paraId="0C657FD6" w14:textId="77777777" w:rsidR="00841F60" w:rsidRDefault="00841F60" w:rsidP="00841F60">
      <w:pPr>
        <w:pStyle w:val="ListParagraph"/>
        <w:rPr>
          <w:color w:val="000000" w:themeColor="text1"/>
        </w:rPr>
      </w:pPr>
      <w:r>
        <w:rPr>
          <w:color w:val="000000" w:themeColor="text1"/>
        </w:rPr>
        <w:t xml:space="preserve">After getting the </w:t>
      </w:r>
      <w:proofErr w:type="spellStart"/>
      <w:r>
        <w:rPr>
          <w:color w:val="000000" w:themeColor="text1"/>
        </w:rPr>
        <w:t>catentry_id</w:t>
      </w:r>
      <w:proofErr w:type="spellEnd"/>
      <w:r>
        <w:rPr>
          <w:color w:val="000000" w:themeColor="text1"/>
        </w:rPr>
        <w:t xml:space="preserve"> we can follow below steps:</w:t>
      </w:r>
    </w:p>
    <w:p w14:paraId="2CE5DD6E" w14:textId="77777777" w:rsidR="00841F60" w:rsidRDefault="00841F60" w:rsidP="00841F60">
      <w:pPr>
        <w:pStyle w:val="ListParagraph"/>
        <w:numPr>
          <w:ilvl w:val="0"/>
          <w:numId w:val="11"/>
        </w:numPr>
        <w:rPr>
          <w:color w:val="000000" w:themeColor="text1"/>
        </w:rPr>
      </w:pPr>
      <w:r>
        <w:rPr>
          <w:color w:val="000000" w:themeColor="text1"/>
        </w:rPr>
        <w:t>Go to folder /</w:t>
      </w:r>
      <w:proofErr w:type="spellStart"/>
      <w:r>
        <w:rPr>
          <w:color w:val="000000" w:themeColor="text1"/>
        </w:rPr>
        <w:t>diexpcontent</w:t>
      </w:r>
      <w:proofErr w:type="spellEnd"/>
      <w:r>
        <w:rPr>
          <w:color w:val="000000" w:themeColor="text1"/>
        </w:rPr>
        <w:t>/wcs2arcvhive/</w:t>
      </w:r>
      <w:proofErr w:type="spellStart"/>
      <w:r>
        <w:rPr>
          <w:color w:val="000000" w:themeColor="text1"/>
        </w:rPr>
        <w:t>preprod</w:t>
      </w:r>
      <w:proofErr w:type="spellEnd"/>
      <w:r>
        <w:rPr>
          <w:color w:val="000000" w:themeColor="text1"/>
        </w:rPr>
        <w:t>/asap2ecom</w:t>
      </w:r>
    </w:p>
    <w:p w14:paraId="096C90A4" w14:textId="77777777" w:rsidR="00841F60" w:rsidRDefault="00841F60" w:rsidP="00841F60">
      <w:pPr>
        <w:pStyle w:val="ListParagraph"/>
        <w:numPr>
          <w:ilvl w:val="0"/>
          <w:numId w:val="11"/>
        </w:numPr>
        <w:rPr>
          <w:color w:val="000000" w:themeColor="text1"/>
        </w:rPr>
      </w:pPr>
      <w:r>
        <w:rPr>
          <w:color w:val="000000" w:themeColor="text1"/>
        </w:rPr>
        <w:t>Run the below command:</w:t>
      </w:r>
    </w:p>
    <w:p w14:paraId="24F5A897" w14:textId="77777777" w:rsidR="00841F60" w:rsidRDefault="00841F60" w:rsidP="00841F60">
      <w:pPr>
        <w:pStyle w:val="ListParagraph"/>
        <w:ind w:left="1080"/>
        <w:rPr>
          <w:color w:val="000000" w:themeColor="text1"/>
        </w:rPr>
      </w:pPr>
      <w:proofErr w:type="spellStart"/>
      <w:r>
        <w:rPr>
          <w:color w:val="000000" w:themeColor="text1"/>
        </w:rPr>
        <w:t>grep</w:t>
      </w:r>
      <w:proofErr w:type="spellEnd"/>
      <w:r>
        <w:rPr>
          <w:color w:val="000000" w:themeColor="text1"/>
        </w:rPr>
        <w:t xml:space="preserve"> “&lt;</w:t>
      </w:r>
      <w:proofErr w:type="spellStart"/>
      <w:r>
        <w:rPr>
          <w:color w:val="000000" w:themeColor="text1"/>
        </w:rPr>
        <w:t>erppartnumber</w:t>
      </w:r>
      <w:proofErr w:type="spellEnd"/>
      <w:r>
        <w:rPr>
          <w:color w:val="000000" w:themeColor="text1"/>
        </w:rPr>
        <w:t>&gt;” *</w:t>
      </w:r>
      <w:r w:rsidRPr="00841F60">
        <w:t xml:space="preserve"> </w:t>
      </w:r>
      <w:r w:rsidRPr="00841F60">
        <w:rPr>
          <w:color w:val="000000" w:themeColor="text1"/>
        </w:rPr>
        <w:t>DIGEXP_ASIA_INVENTORY.CSV</w:t>
      </w:r>
    </w:p>
    <w:p w14:paraId="7F51677E" w14:textId="77777777" w:rsidR="00841F60" w:rsidRDefault="00841F60" w:rsidP="00841F60">
      <w:pPr>
        <w:pStyle w:val="ListParagraph"/>
        <w:ind w:left="1080"/>
        <w:rPr>
          <w:color w:val="000000" w:themeColor="text1"/>
        </w:rPr>
      </w:pPr>
      <w:r>
        <w:rPr>
          <w:color w:val="000000" w:themeColor="text1"/>
        </w:rPr>
        <w:t>As explained in EMEA section, this command will list all the files having record for the item and we need to find the latest file and quantity associated with it.</w:t>
      </w:r>
    </w:p>
    <w:p w14:paraId="70FC4747" w14:textId="77777777" w:rsidR="00841F60" w:rsidRDefault="00A10D17" w:rsidP="00841F60">
      <w:pPr>
        <w:pStyle w:val="ListParagraph"/>
        <w:ind w:left="1080"/>
        <w:rPr>
          <w:color w:val="000000" w:themeColor="text1"/>
        </w:rPr>
      </w:pPr>
      <w:r>
        <w:rPr>
          <w:noProof/>
          <w:color w:val="000000" w:themeColor="text1"/>
        </w:rPr>
        <w:drawing>
          <wp:inline distT="0" distB="0" distL="0" distR="0" wp14:anchorId="21D55E69" wp14:editId="1193B565">
            <wp:extent cx="6217285" cy="1171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1">
                      <a:extLst>
                        <a:ext uri="{28A0092B-C50C-407E-A947-70E740481C1C}">
                          <a14:useLocalDpi xmlns:a14="http://schemas.microsoft.com/office/drawing/2010/main" val="0"/>
                        </a:ext>
                      </a:extLst>
                    </a:blip>
                    <a:srcRect r="24840" b="74126"/>
                    <a:stretch/>
                  </pic:blipFill>
                  <pic:spPr bwMode="auto">
                    <a:xfrm>
                      <a:off x="0" y="0"/>
                      <a:ext cx="6222443" cy="1172547"/>
                    </a:xfrm>
                    <a:prstGeom prst="rect">
                      <a:avLst/>
                    </a:prstGeom>
                    <a:noFill/>
                    <a:ln>
                      <a:noFill/>
                    </a:ln>
                    <a:extLst>
                      <a:ext uri="{53640926-AAD7-44D8-BBD7-CCE9431645EC}">
                        <a14:shadowObscured xmlns:a14="http://schemas.microsoft.com/office/drawing/2010/main"/>
                      </a:ext>
                    </a:extLst>
                  </pic:spPr>
                </pic:pic>
              </a:graphicData>
            </a:graphic>
          </wp:inline>
        </w:drawing>
      </w:r>
    </w:p>
    <w:p w14:paraId="19476E66" w14:textId="77777777" w:rsidR="00841F60" w:rsidRDefault="00841F60" w:rsidP="00841F60">
      <w:pPr>
        <w:pStyle w:val="ListParagraph"/>
        <w:ind w:left="1080"/>
        <w:rPr>
          <w:color w:val="000000" w:themeColor="text1"/>
        </w:rPr>
      </w:pPr>
    </w:p>
    <w:p w14:paraId="6462FF6B" w14:textId="77777777" w:rsidR="00841F60" w:rsidRDefault="00841F60" w:rsidP="00841F60">
      <w:pPr>
        <w:pStyle w:val="ListParagraph"/>
        <w:ind w:left="1080"/>
        <w:rPr>
          <w:color w:val="000000" w:themeColor="text1"/>
        </w:rPr>
      </w:pPr>
    </w:p>
    <w:p w14:paraId="44ED86D6" w14:textId="77777777" w:rsidR="00841F60" w:rsidRDefault="00841F60" w:rsidP="00841F60">
      <w:pPr>
        <w:pStyle w:val="ListParagraph"/>
        <w:ind w:left="1080"/>
        <w:rPr>
          <w:color w:val="000000" w:themeColor="text1"/>
        </w:rPr>
      </w:pPr>
      <w:r>
        <w:rPr>
          <w:color w:val="000000" w:themeColor="text1"/>
        </w:rPr>
        <w:lastRenderedPageBreak/>
        <w:t xml:space="preserve">For </w:t>
      </w:r>
      <w:r w:rsidR="00736AD9">
        <w:rPr>
          <w:color w:val="000000" w:themeColor="text1"/>
        </w:rPr>
        <w:t>ASIA quantity is in the 4</w:t>
      </w:r>
      <w:r w:rsidR="00736AD9" w:rsidRPr="00736AD9">
        <w:rPr>
          <w:color w:val="000000" w:themeColor="text1"/>
          <w:vertAlign w:val="superscript"/>
        </w:rPr>
        <w:t>th</w:t>
      </w:r>
      <w:r w:rsidR="00736AD9">
        <w:rPr>
          <w:color w:val="000000" w:themeColor="text1"/>
        </w:rPr>
        <w:t xml:space="preserve"> </w:t>
      </w:r>
      <w:r>
        <w:rPr>
          <w:color w:val="000000" w:themeColor="text1"/>
        </w:rPr>
        <w:t xml:space="preserve"> column of the csv feed file as shown below</w:t>
      </w:r>
      <w:r w:rsidR="00736AD9">
        <w:rPr>
          <w:color w:val="000000" w:themeColor="text1"/>
        </w:rPr>
        <w:t>:</w:t>
      </w:r>
      <w:r w:rsidR="00BD6DFE">
        <w:rPr>
          <w:noProof/>
          <w:color w:val="000000" w:themeColor="text1"/>
        </w:rPr>
        <w:drawing>
          <wp:inline distT="0" distB="0" distL="0" distR="0" wp14:anchorId="6AA28F99" wp14:editId="796BCB5A">
            <wp:extent cx="5500370" cy="177165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2">
                      <a:extLst>
                        <a:ext uri="{28A0092B-C50C-407E-A947-70E740481C1C}">
                          <a14:useLocalDpi xmlns:a14="http://schemas.microsoft.com/office/drawing/2010/main" val="0"/>
                        </a:ext>
                      </a:extLst>
                    </a:blip>
                    <a:srcRect r="25961" b="52448"/>
                    <a:stretch/>
                  </pic:blipFill>
                  <pic:spPr bwMode="auto">
                    <a:xfrm>
                      <a:off x="0" y="0"/>
                      <a:ext cx="5505416" cy="1773275"/>
                    </a:xfrm>
                    <a:prstGeom prst="rect">
                      <a:avLst/>
                    </a:prstGeom>
                    <a:noFill/>
                    <a:ln>
                      <a:noFill/>
                    </a:ln>
                    <a:extLst>
                      <a:ext uri="{53640926-AAD7-44D8-BBD7-CCE9431645EC}">
                        <a14:shadowObscured xmlns:a14="http://schemas.microsoft.com/office/drawing/2010/main"/>
                      </a:ext>
                    </a:extLst>
                  </pic:spPr>
                </pic:pic>
              </a:graphicData>
            </a:graphic>
          </wp:inline>
        </w:drawing>
      </w:r>
    </w:p>
    <w:p w14:paraId="675A86D9" w14:textId="77777777" w:rsidR="00841F60" w:rsidRDefault="00841F60" w:rsidP="00841F60">
      <w:pPr>
        <w:pStyle w:val="ListParagraph"/>
        <w:ind w:left="1080"/>
        <w:rPr>
          <w:color w:val="000000" w:themeColor="text1"/>
        </w:rPr>
      </w:pPr>
    </w:p>
    <w:p w14:paraId="16F41B23" w14:textId="77777777" w:rsidR="00841F60" w:rsidRDefault="00841F60" w:rsidP="00841F60">
      <w:pPr>
        <w:pStyle w:val="ListParagraph"/>
        <w:ind w:left="1080"/>
        <w:rPr>
          <w:color w:val="000000" w:themeColor="text1"/>
        </w:rPr>
      </w:pPr>
    </w:p>
    <w:p w14:paraId="2DC1BB33" w14:textId="77777777" w:rsidR="00841F60" w:rsidRPr="00841F60" w:rsidRDefault="00841F60" w:rsidP="00841F60">
      <w:pPr>
        <w:ind w:left="360" w:firstLine="720"/>
        <w:rPr>
          <w:b/>
          <w:u w:val="single"/>
        </w:rPr>
      </w:pPr>
      <w:r w:rsidRPr="00841F60">
        <w:rPr>
          <w:b/>
          <w:u w:val="single"/>
        </w:rPr>
        <w:t xml:space="preserve">Step 2: </w:t>
      </w:r>
    </w:p>
    <w:p w14:paraId="7C3750D1" w14:textId="77777777" w:rsidR="00841F60" w:rsidRDefault="00841F60" w:rsidP="00841F60">
      <w:pPr>
        <w:ind w:left="1440"/>
      </w:pPr>
      <w:r>
        <w:t xml:space="preserve">If the inventory value in the last feed file and digital portal are different then there is either an issue with inventory </w:t>
      </w:r>
      <w:proofErr w:type="spellStart"/>
      <w:r>
        <w:t>dataload</w:t>
      </w:r>
      <w:proofErr w:type="spellEnd"/>
      <w:r>
        <w:t xml:space="preserve"> or </w:t>
      </w:r>
      <w:proofErr w:type="spellStart"/>
      <w:r>
        <w:t>solr</w:t>
      </w:r>
      <w:proofErr w:type="spellEnd"/>
      <w:r>
        <w:t xml:space="preserve"> indexing.</w:t>
      </w:r>
    </w:p>
    <w:p w14:paraId="71245217" w14:textId="77777777" w:rsidR="00841F60" w:rsidRPr="008C706B" w:rsidRDefault="00841F60" w:rsidP="00841F60">
      <w:pPr>
        <w:pStyle w:val="ListParagraph"/>
        <w:ind w:left="1440"/>
        <w:rPr>
          <w:b/>
        </w:rPr>
      </w:pPr>
      <w:r w:rsidRPr="008C706B">
        <w:rPr>
          <w:b/>
        </w:rPr>
        <w:t xml:space="preserve">Issue with </w:t>
      </w:r>
      <w:proofErr w:type="spellStart"/>
      <w:r w:rsidRPr="008C706B">
        <w:rPr>
          <w:b/>
        </w:rPr>
        <w:t>dataload</w:t>
      </w:r>
      <w:proofErr w:type="spellEnd"/>
      <w:r>
        <w:rPr>
          <w:b/>
        </w:rPr>
        <w:t>:</w:t>
      </w:r>
    </w:p>
    <w:p w14:paraId="196E396A" w14:textId="77777777" w:rsidR="00841F60" w:rsidRDefault="00841F60" w:rsidP="00841F60">
      <w:pPr>
        <w:pStyle w:val="ListParagraph"/>
        <w:ind w:left="1440"/>
      </w:pPr>
      <w:r>
        <w:t xml:space="preserve">To confirm if there is issue with </w:t>
      </w:r>
      <w:proofErr w:type="spellStart"/>
      <w:r>
        <w:t>dataload</w:t>
      </w:r>
      <w:proofErr w:type="spellEnd"/>
      <w:r>
        <w:t xml:space="preserve"> we need to obtain the present inventory value for the </w:t>
      </w:r>
      <w:proofErr w:type="spellStart"/>
      <w:r>
        <w:t>catentry_id</w:t>
      </w:r>
      <w:proofErr w:type="spellEnd"/>
      <w:r>
        <w:t xml:space="preserve"> in the </w:t>
      </w:r>
      <w:proofErr w:type="spellStart"/>
      <w:r>
        <w:t>preprod</w:t>
      </w:r>
      <w:proofErr w:type="spellEnd"/>
      <w:r>
        <w:t xml:space="preserve"> DB (AVS93DB). Run the below query for obtaining the inventory:</w:t>
      </w:r>
    </w:p>
    <w:p w14:paraId="349D5121" w14:textId="77777777" w:rsidR="00841F60" w:rsidRDefault="00841F60" w:rsidP="00841F60">
      <w:pPr>
        <w:pStyle w:val="ListParagraph"/>
        <w:ind w:left="1440"/>
        <w:rPr>
          <w:b/>
          <w:i/>
          <w:color w:val="2E74B5" w:themeColor="accent1" w:themeShade="BF"/>
        </w:rPr>
      </w:pPr>
      <w:r w:rsidRPr="008C706B">
        <w:rPr>
          <w:b/>
          <w:i/>
          <w:color w:val="2E74B5" w:themeColor="accent1" w:themeShade="BF"/>
        </w:rPr>
        <w:t>Select</w:t>
      </w:r>
      <w:r>
        <w:rPr>
          <w:b/>
          <w:i/>
          <w:color w:val="2E74B5" w:themeColor="accent1" w:themeShade="BF"/>
        </w:rPr>
        <w:t xml:space="preserve"> </w:t>
      </w:r>
      <w:r w:rsidRPr="008C706B">
        <w:rPr>
          <w:b/>
          <w:i/>
          <w:color w:val="2E74B5" w:themeColor="accent1" w:themeShade="BF"/>
        </w:rPr>
        <w:t xml:space="preserve"> </w:t>
      </w:r>
      <w:proofErr w:type="spellStart"/>
      <w:r w:rsidRPr="008C706B">
        <w:rPr>
          <w:b/>
          <w:i/>
          <w:color w:val="2E74B5" w:themeColor="accent1" w:themeShade="BF"/>
        </w:rPr>
        <w:t>catentry_id</w:t>
      </w:r>
      <w:proofErr w:type="spellEnd"/>
      <w:r>
        <w:rPr>
          <w:b/>
          <w:i/>
          <w:color w:val="2E74B5" w:themeColor="accent1" w:themeShade="BF"/>
        </w:rPr>
        <w:t xml:space="preserve"> ,quantity </w:t>
      </w:r>
      <w:r w:rsidRPr="008C706B">
        <w:rPr>
          <w:b/>
          <w:i/>
          <w:color w:val="2E74B5" w:themeColor="accent1" w:themeShade="BF"/>
        </w:rPr>
        <w:t xml:space="preserve">from inventory where </w:t>
      </w:r>
      <w:proofErr w:type="spellStart"/>
      <w:r w:rsidRPr="008C706B">
        <w:rPr>
          <w:b/>
          <w:i/>
          <w:color w:val="2E74B5" w:themeColor="accent1" w:themeShade="BF"/>
        </w:rPr>
        <w:t>catentry_id</w:t>
      </w:r>
      <w:proofErr w:type="spellEnd"/>
      <w:r w:rsidRPr="008C706B">
        <w:rPr>
          <w:b/>
          <w:i/>
          <w:color w:val="2E74B5" w:themeColor="accent1" w:themeShade="BF"/>
        </w:rPr>
        <w:t>=&lt;</w:t>
      </w:r>
      <w:proofErr w:type="spellStart"/>
      <w:r w:rsidRPr="008C706B">
        <w:rPr>
          <w:b/>
          <w:i/>
          <w:color w:val="2E74B5" w:themeColor="accent1" w:themeShade="BF"/>
        </w:rPr>
        <w:t>catentry_id</w:t>
      </w:r>
      <w:proofErr w:type="spellEnd"/>
      <w:r w:rsidRPr="008C706B">
        <w:rPr>
          <w:b/>
          <w:i/>
          <w:color w:val="2E74B5" w:themeColor="accent1" w:themeShade="BF"/>
        </w:rPr>
        <w:t xml:space="preserve">&gt; </w:t>
      </w:r>
    </w:p>
    <w:p w14:paraId="123E2C9E" w14:textId="77777777" w:rsidR="00841F60" w:rsidRDefault="00841F60" w:rsidP="00841F60">
      <w:pPr>
        <w:pStyle w:val="ListParagraph"/>
        <w:ind w:left="1440"/>
      </w:pPr>
      <w:r w:rsidRPr="00F34969">
        <w:t>This query will return</w:t>
      </w:r>
      <w:r>
        <w:t xml:space="preserve"> the inventory for the part.</w:t>
      </w:r>
    </w:p>
    <w:p w14:paraId="764263C4" w14:textId="77777777" w:rsidR="00841F60" w:rsidRDefault="00841F60" w:rsidP="00841F60">
      <w:pPr>
        <w:pStyle w:val="ListParagraph"/>
        <w:ind w:left="1440"/>
      </w:pPr>
      <w:r>
        <w:t xml:space="preserve">If the value in the </w:t>
      </w:r>
      <w:proofErr w:type="spellStart"/>
      <w:r>
        <w:t>preprod</w:t>
      </w:r>
      <w:proofErr w:type="spellEnd"/>
      <w:r>
        <w:t xml:space="preserve"> DB (AVS93DB) and feed file are different go to step3 and if they are same go to step 4</w:t>
      </w:r>
    </w:p>
    <w:p w14:paraId="6BFA4326" w14:textId="77777777" w:rsidR="00841F60" w:rsidRPr="008C706B" w:rsidRDefault="00841F60" w:rsidP="00841F60">
      <w:pPr>
        <w:pStyle w:val="ListParagraph"/>
        <w:ind w:left="1440"/>
        <w:rPr>
          <w:b/>
          <w:u w:val="single"/>
        </w:rPr>
      </w:pPr>
      <w:r w:rsidRPr="008C706B">
        <w:rPr>
          <w:b/>
          <w:u w:val="single"/>
        </w:rPr>
        <w:t>Step 3</w:t>
      </w:r>
      <w:r>
        <w:rPr>
          <w:b/>
          <w:u w:val="single"/>
        </w:rPr>
        <w:t>:</w:t>
      </w:r>
    </w:p>
    <w:p w14:paraId="7AEEE6D6" w14:textId="77777777" w:rsidR="00841F60" w:rsidRDefault="00841F60" w:rsidP="00841F60">
      <w:pPr>
        <w:pStyle w:val="ListParagraph"/>
        <w:ind w:left="1440"/>
      </w:pPr>
      <w:r>
        <w:t xml:space="preserve">If the value in </w:t>
      </w:r>
      <w:proofErr w:type="spellStart"/>
      <w:r>
        <w:t>preprod</w:t>
      </w:r>
      <w:proofErr w:type="spellEnd"/>
      <w:r>
        <w:t xml:space="preserve"> DB (AVS93DB) is different from that of feed file, then it is possibly an issue with </w:t>
      </w:r>
      <w:proofErr w:type="spellStart"/>
      <w:r>
        <w:t>dataload</w:t>
      </w:r>
      <w:proofErr w:type="spellEnd"/>
      <w:r>
        <w:t xml:space="preserve">. The </w:t>
      </w:r>
      <w:proofErr w:type="spellStart"/>
      <w:r>
        <w:t>dataload</w:t>
      </w:r>
      <w:proofErr w:type="spellEnd"/>
      <w:r>
        <w:t xml:space="preserve"> for inventory may have failed for this item. To find the error reason for </w:t>
      </w:r>
      <w:proofErr w:type="spellStart"/>
      <w:r>
        <w:t>dataload</w:t>
      </w:r>
      <w:proofErr w:type="spellEnd"/>
      <w:r>
        <w:t xml:space="preserve"> follow the below steps </w:t>
      </w:r>
    </w:p>
    <w:p w14:paraId="3A1A9E72" w14:textId="77777777" w:rsidR="00841F60" w:rsidRDefault="00841F60" w:rsidP="00736AD9">
      <w:pPr>
        <w:pStyle w:val="ListParagraph"/>
        <w:numPr>
          <w:ilvl w:val="0"/>
          <w:numId w:val="14"/>
        </w:numPr>
      </w:pPr>
      <w:r>
        <w:t>Go to folder /</w:t>
      </w:r>
      <w:proofErr w:type="spellStart"/>
      <w:r>
        <w:t>diex</w:t>
      </w:r>
      <w:r w:rsidR="005453C8">
        <w:t>pcontent</w:t>
      </w:r>
      <w:proofErr w:type="spellEnd"/>
      <w:r w:rsidR="005453C8">
        <w:t>/</w:t>
      </w:r>
      <w:proofErr w:type="spellStart"/>
      <w:r w:rsidR="005453C8">
        <w:t>wcsdataload</w:t>
      </w:r>
      <w:proofErr w:type="spellEnd"/>
      <w:r w:rsidR="005453C8">
        <w:t>/</w:t>
      </w:r>
      <w:proofErr w:type="spellStart"/>
      <w:r w:rsidR="005453C8">
        <w:t>preprod</w:t>
      </w:r>
      <w:proofErr w:type="spellEnd"/>
      <w:r w:rsidR="005453C8">
        <w:t>/</w:t>
      </w:r>
      <w:proofErr w:type="spellStart"/>
      <w:r w:rsidR="005453C8">
        <w:t>asia</w:t>
      </w:r>
      <w:r>
        <w:t>inv</w:t>
      </w:r>
      <w:proofErr w:type="spellEnd"/>
      <w:r>
        <w:t>/error/logs</w:t>
      </w:r>
    </w:p>
    <w:p w14:paraId="2A3D5B40" w14:textId="77777777" w:rsidR="00841F60" w:rsidRDefault="00841F60" w:rsidP="00736AD9">
      <w:pPr>
        <w:pStyle w:val="ListParagraph"/>
        <w:numPr>
          <w:ilvl w:val="0"/>
          <w:numId w:val="14"/>
        </w:numPr>
      </w:pPr>
      <w:r>
        <w:t>Run the below command:</w:t>
      </w:r>
    </w:p>
    <w:p w14:paraId="0EE265F1" w14:textId="77777777" w:rsidR="00841F60" w:rsidRPr="00736AD9" w:rsidRDefault="00841F60" w:rsidP="00736AD9">
      <w:pPr>
        <w:pStyle w:val="ListParagraph"/>
        <w:ind w:left="2520" w:firstLine="360"/>
        <w:rPr>
          <w:b/>
        </w:rPr>
      </w:pPr>
      <w:proofErr w:type="spellStart"/>
      <w:r w:rsidRPr="00736AD9">
        <w:rPr>
          <w:b/>
        </w:rPr>
        <w:t>grep</w:t>
      </w:r>
      <w:proofErr w:type="spellEnd"/>
      <w:r w:rsidRPr="00736AD9">
        <w:rPr>
          <w:b/>
        </w:rPr>
        <w:t xml:space="preserve"> “&lt;filename&gt;” *.log</w:t>
      </w:r>
    </w:p>
    <w:p w14:paraId="1E6D912A" w14:textId="77777777" w:rsidR="00841F60" w:rsidRDefault="00841F60" w:rsidP="00841F60">
      <w:pPr>
        <w:ind w:left="1440"/>
      </w:pPr>
      <w:r>
        <w:t xml:space="preserve">Here the &lt;filename&gt; is the feed file name we got in step 1.This command will list the log file name of the job that ran for this file. We can go through the </w:t>
      </w:r>
      <w:proofErr w:type="spellStart"/>
      <w:r>
        <w:t>logfile</w:t>
      </w:r>
      <w:proofErr w:type="spellEnd"/>
      <w:r>
        <w:t xml:space="preserve"> and see the reason for the error and take the remedial measures.</w:t>
      </w:r>
    </w:p>
    <w:p w14:paraId="6C66BE17" w14:textId="77777777" w:rsidR="00841F60" w:rsidRDefault="00841F60" w:rsidP="00841F60">
      <w:pPr>
        <w:pStyle w:val="ListParagraph"/>
        <w:ind w:left="1440"/>
        <w:rPr>
          <w:b/>
          <w:u w:val="single"/>
        </w:rPr>
      </w:pPr>
      <w:r w:rsidRPr="00F92EDC">
        <w:rPr>
          <w:b/>
          <w:u w:val="single"/>
        </w:rPr>
        <w:t>Step4:</w:t>
      </w:r>
    </w:p>
    <w:p w14:paraId="3C975D49" w14:textId="77777777" w:rsidR="00841F60" w:rsidRDefault="00841F60" w:rsidP="00841F60">
      <w:pPr>
        <w:pStyle w:val="ListParagraph"/>
        <w:ind w:left="1440"/>
      </w:pPr>
      <w:r w:rsidRPr="00F92EDC">
        <w:t xml:space="preserve">If the </w:t>
      </w:r>
      <w:r>
        <w:t xml:space="preserve">value in the feed file is same as </w:t>
      </w:r>
      <w:proofErr w:type="spellStart"/>
      <w:r>
        <w:t>preprod</w:t>
      </w:r>
      <w:proofErr w:type="spellEnd"/>
      <w:r>
        <w:t xml:space="preserve"> DB (AVS93DB) but different from digital portal, the latest value may not have been indexed to </w:t>
      </w:r>
      <w:proofErr w:type="spellStart"/>
      <w:r>
        <w:t>solr</w:t>
      </w:r>
      <w:proofErr w:type="spellEnd"/>
      <w:r>
        <w:t xml:space="preserve">. To confirm this hit the </w:t>
      </w:r>
      <w:proofErr w:type="spellStart"/>
      <w:r>
        <w:t>solr</w:t>
      </w:r>
      <w:proofErr w:type="spellEnd"/>
      <w:r>
        <w:t xml:space="preserve"> query for prod server:</w:t>
      </w:r>
    </w:p>
    <w:p w14:paraId="15E286C6" w14:textId="77777777" w:rsidR="00841F60" w:rsidRDefault="003B1B87" w:rsidP="00841F60">
      <w:pPr>
        <w:pStyle w:val="ListParagraph"/>
        <w:ind w:left="1440"/>
        <w:rPr>
          <w:b/>
          <w:i/>
          <w:color w:val="2E74B5" w:themeColor="accent1" w:themeShade="BF"/>
        </w:rPr>
      </w:pPr>
      <w:hyperlink r:id="rId23" w:history="1">
        <w:r w:rsidR="00841F60" w:rsidRPr="006C7063">
          <w:rPr>
            <w:rStyle w:val="Hyperlink"/>
            <w:b/>
            <w:i/>
          </w:rPr>
          <w:t>http://corvette1:24000/solr/MC_10001_CatalogEntry_Inventory_generic/select?q=catentry_id:&lt;catentry_id</w:t>
        </w:r>
      </w:hyperlink>
      <w:r w:rsidR="00841F60" w:rsidRPr="000F2D61">
        <w:rPr>
          <w:b/>
          <w:i/>
          <w:color w:val="2E74B5" w:themeColor="accent1" w:themeShade="BF"/>
        </w:rPr>
        <w:t>&gt;</w:t>
      </w:r>
    </w:p>
    <w:p w14:paraId="2E5917D2" w14:textId="77777777" w:rsidR="00841F60" w:rsidRPr="00336B79" w:rsidRDefault="00841F60" w:rsidP="00841F60">
      <w:pPr>
        <w:pStyle w:val="ListParagraph"/>
        <w:ind w:left="1440"/>
        <w:rPr>
          <w:color w:val="000000" w:themeColor="text1"/>
        </w:rPr>
      </w:pPr>
      <w:r w:rsidRPr="00F92EDC">
        <w:rPr>
          <w:color w:val="000000" w:themeColor="text1"/>
        </w:rPr>
        <w:lastRenderedPageBreak/>
        <w:t xml:space="preserve">If the </w:t>
      </w:r>
      <w:r>
        <w:rPr>
          <w:color w:val="000000" w:themeColor="text1"/>
        </w:rPr>
        <w:t xml:space="preserve">inventory value returned by this </w:t>
      </w:r>
      <w:proofErr w:type="spellStart"/>
      <w:r>
        <w:rPr>
          <w:color w:val="000000" w:themeColor="text1"/>
        </w:rPr>
        <w:t>url</w:t>
      </w:r>
      <w:proofErr w:type="spellEnd"/>
      <w:r>
        <w:rPr>
          <w:color w:val="000000" w:themeColor="text1"/>
        </w:rPr>
        <w:t xml:space="preserve"> is different from that in </w:t>
      </w:r>
      <w:proofErr w:type="spellStart"/>
      <w:r>
        <w:rPr>
          <w:color w:val="000000" w:themeColor="text1"/>
        </w:rPr>
        <w:t>preprod</w:t>
      </w:r>
      <w:proofErr w:type="spellEnd"/>
      <w:r>
        <w:rPr>
          <w:color w:val="000000" w:themeColor="text1"/>
        </w:rPr>
        <w:t xml:space="preserve"> DB (AVS93DB), the latest data is not indexed. Request for a fresh indexing of inventory data.</w:t>
      </w:r>
    </w:p>
    <w:p w14:paraId="2AF3AE7A" w14:textId="77777777" w:rsidR="00841F60" w:rsidRPr="00F34969" w:rsidRDefault="00841F60" w:rsidP="00841F60">
      <w:pPr>
        <w:pStyle w:val="ListParagraph"/>
        <w:ind w:left="1440"/>
      </w:pPr>
    </w:p>
    <w:p w14:paraId="61795A55" w14:textId="77777777" w:rsidR="00841F60" w:rsidRPr="00F34969" w:rsidRDefault="00841F60" w:rsidP="00841F60">
      <w:pPr>
        <w:pStyle w:val="ListParagraph"/>
        <w:ind w:left="1440"/>
      </w:pPr>
    </w:p>
    <w:p w14:paraId="078B4AD2" w14:textId="77777777" w:rsidR="00E304C2" w:rsidRPr="00167A1D" w:rsidRDefault="00E304C2" w:rsidP="00167A1D">
      <w:pPr>
        <w:pStyle w:val="ListParagraph"/>
        <w:ind w:left="1080"/>
        <w:rPr>
          <w:color w:val="000000" w:themeColor="text1"/>
        </w:rPr>
      </w:pPr>
    </w:p>
    <w:sectPr w:rsidR="00E304C2" w:rsidRPr="00167A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0" w:author="Kalyani Kodukula" w:date="2016-08-11T17:01:00Z" w:initials="KK">
    <w:p w14:paraId="40C922F6" w14:textId="77777777" w:rsidR="00B0661F" w:rsidRDefault="00B0661F">
      <w:pPr>
        <w:pStyle w:val="CommentText"/>
      </w:pPr>
      <w:r>
        <w:rPr>
          <w:rStyle w:val="CommentReference"/>
        </w:rPr>
        <w:annotationRef/>
      </w:r>
      <w:r>
        <w:t>Please add what E, S and T stand for.</w:t>
      </w:r>
    </w:p>
  </w:comment>
  <w:comment w:id="41" w:author="Navaneeth Periyadan Thayyil" w:date="2016-08-16T17:36:00Z" w:initials="NPT">
    <w:p w14:paraId="409E8891" w14:textId="7B3D44F5" w:rsidR="00076FEB" w:rsidRDefault="00076FEB">
      <w:pPr>
        <w:pStyle w:val="CommentText"/>
      </w:pPr>
      <w:r>
        <w:rPr>
          <w:rStyle w:val="CommentReference"/>
        </w:rPr>
        <w:annotationRef/>
      </w:r>
      <w:r>
        <w:t>Added the details in the table above.</w:t>
      </w:r>
    </w:p>
  </w:comment>
  <w:comment w:id="44" w:author="Kalyani Kodukula" w:date="2016-08-11T17:02:00Z" w:initials="KK">
    <w:p w14:paraId="7F4F0D88" w14:textId="77777777" w:rsidR="00B0661F" w:rsidRDefault="00B0661F">
      <w:pPr>
        <w:pStyle w:val="CommentText"/>
      </w:pPr>
      <w:r>
        <w:rPr>
          <w:rStyle w:val="CommentReference"/>
        </w:rPr>
        <w:annotationRef/>
      </w:r>
      <w:r>
        <w:t xml:space="preserve"> Please re phrase with an example. The wording is confusing for a new reader.</w:t>
      </w:r>
    </w:p>
  </w:comment>
  <w:comment w:id="45" w:author="Navaneeth Periyadan Thayyil" w:date="2016-08-16T17:37:00Z" w:initials="NPT">
    <w:p w14:paraId="788B7039" w14:textId="4B7050FA" w:rsidR="00076FEB" w:rsidRDefault="00076FEB">
      <w:pPr>
        <w:pStyle w:val="CommentText"/>
      </w:pPr>
      <w:r>
        <w:rPr>
          <w:rStyle w:val="CommentReference"/>
        </w:rPr>
        <w:annotationRef/>
      </w:r>
      <w:r>
        <w:t>Added an example to clarify the sentence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C922F6" w15:done="0"/>
  <w15:commentEx w15:paraId="409E8891" w15:paraIdParent="40C922F6" w15:done="0"/>
  <w15:commentEx w15:paraId="7F4F0D88" w15:done="0"/>
  <w15:commentEx w15:paraId="788B7039" w15:paraIdParent="7F4F0D8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0E3B"/>
    <w:multiLevelType w:val="hybridMultilevel"/>
    <w:tmpl w:val="05BE88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107D2A"/>
    <w:multiLevelType w:val="hybridMultilevel"/>
    <w:tmpl w:val="88721CD2"/>
    <w:lvl w:ilvl="0" w:tplc="F5846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739CA"/>
    <w:multiLevelType w:val="hybridMultilevel"/>
    <w:tmpl w:val="CAFE1FFE"/>
    <w:lvl w:ilvl="0" w:tplc="34BECA0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3117C1B"/>
    <w:multiLevelType w:val="hybridMultilevel"/>
    <w:tmpl w:val="8532676C"/>
    <w:lvl w:ilvl="0" w:tplc="E534B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CA7480E"/>
    <w:multiLevelType w:val="hybridMultilevel"/>
    <w:tmpl w:val="3D38F990"/>
    <w:lvl w:ilvl="0" w:tplc="A6F806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795664D"/>
    <w:multiLevelType w:val="hybridMultilevel"/>
    <w:tmpl w:val="6EB6C2CC"/>
    <w:lvl w:ilvl="0" w:tplc="BA0856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C27A7A"/>
    <w:multiLevelType w:val="hybridMultilevel"/>
    <w:tmpl w:val="0BAACDB6"/>
    <w:lvl w:ilvl="0" w:tplc="731A4DA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38A7180"/>
    <w:multiLevelType w:val="hybridMultilevel"/>
    <w:tmpl w:val="A91C415E"/>
    <w:lvl w:ilvl="0" w:tplc="FF1809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3DD62D8"/>
    <w:multiLevelType w:val="hybridMultilevel"/>
    <w:tmpl w:val="F0EC4A6E"/>
    <w:lvl w:ilvl="0" w:tplc="AD2854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856653"/>
    <w:multiLevelType w:val="hybridMultilevel"/>
    <w:tmpl w:val="610EEAAA"/>
    <w:lvl w:ilvl="0" w:tplc="EE4A1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FE7554"/>
    <w:multiLevelType w:val="hybridMultilevel"/>
    <w:tmpl w:val="27B6D226"/>
    <w:lvl w:ilvl="0" w:tplc="F98C10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1C67ECF"/>
    <w:multiLevelType w:val="hybridMultilevel"/>
    <w:tmpl w:val="D606392C"/>
    <w:lvl w:ilvl="0" w:tplc="90720486">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67659A9"/>
    <w:multiLevelType w:val="hybridMultilevel"/>
    <w:tmpl w:val="2CD4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B21578"/>
    <w:multiLevelType w:val="hybridMultilevel"/>
    <w:tmpl w:val="DBDE7E54"/>
    <w:lvl w:ilvl="0" w:tplc="A216AB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0"/>
  </w:num>
  <w:num w:numId="3">
    <w:abstractNumId w:val="8"/>
  </w:num>
  <w:num w:numId="4">
    <w:abstractNumId w:val="9"/>
  </w:num>
  <w:num w:numId="5">
    <w:abstractNumId w:val="7"/>
  </w:num>
  <w:num w:numId="6">
    <w:abstractNumId w:val="5"/>
  </w:num>
  <w:num w:numId="7">
    <w:abstractNumId w:val="6"/>
  </w:num>
  <w:num w:numId="8">
    <w:abstractNumId w:val="2"/>
  </w:num>
  <w:num w:numId="9">
    <w:abstractNumId w:val="13"/>
  </w:num>
  <w:num w:numId="10">
    <w:abstractNumId w:val="3"/>
  </w:num>
  <w:num w:numId="11">
    <w:abstractNumId w:val="1"/>
  </w:num>
  <w:num w:numId="12">
    <w:abstractNumId w:val="11"/>
  </w:num>
  <w:num w:numId="13">
    <w:abstractNumId w:val="4"/>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vaneeth Periyadan Thayyil">
    <w15:presenceInfo w15:providerId="AD" w15:userId="S-1-5-21-266749940-1637964444-929701000-2093442"/>
  </w15:person>
  <w15:person w15:author="Kalyani Kodukula">
    <w15:presenceInfo w15:providerId="AD" w15:userId="S-1-5-21-266749940-1637964444-929701000-8835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3F"/>
    <w:rsid w:val="00000193"/>
    <w:rsid w:val="00060BDD"/>
    <w:rsid w:val="000625E7"/>
    <w:rsid w:val="00076FEB"/>
    <w:rsid w:val="000A36BA"/>
    <w:rsid w:val="00126C0D"/>
    <w:rsid w:val="00134736"/>
    <w:rsid w:val="00167A1D"/>
    <w:rsid w:val="001C3B19"/>
    <w:rsid w:val="001C4729"/>
    <w:rsid w:val="00213C83"/>
    <w:rsid w:val="002564C9"/>
    <w:rsid w:val="00330905"/>
    <w:rsid w:val="00336B79"/>
    <w:rsid w:val="00353BF8"/>
    <w:rsid w:val="003B1B87"/>
    <w:rsid w:val="003B4DA4"/>
    <w:rsid w:val="00495D94"/>
    <w:rsid w:val="004C2742"/>
    <w:rsid w:val="00520DE6"/>
    <w:rsid w:val="00530AFB"/>
    <w:rsid w:val="005453C8"/>
    <w:rsid w:val="005564A5"/>
    <w:rsid w:val="00585C4F"/>
    <w:rsid w:val="005D655F"/>
    <w:rsid w:val="006A4B0E"/>
    <w:rsid w:val="00736AD9"/>
    <w:rsid w:val="00837CD3"/>
    <w:rsid w:val="00841F60"/>
    <w:rsid w:val="00852442"/>
    <w:rsid w:val="008801AF"/>
    <w:rsid w:val="00892807"/>
    <w:rsid w:val="008C706B"/>
    <w:rsid w:val="009333A2"/>
    <w:rsid w:val="009D7AE3"/>
    <w:rsid w:val="00A10D17"/>
    <w:rsid w:val="00AB701E"/>
    <w:rsid w:val="00AD4F3D"/>
    <w:rsid w:val="00B0661F"/>
    <w:rsid w:val="00B3023F"/>
    <w:rsid w:val="00BD6DFE"/>
    <w:rsid w:val="00C129FD"/>
    <w:rsid w:val="00D81AB9"/>
    <w:rsid w:val="00D920DD"/>
    <w:rsid w:val="00DF6F15"/>
    <w:rsid w:val="00E304C2"/>
    <w:rsid w:val="00E44D77"/>
    <w:rsid w:val="00E83566"/>
    <w:rsid w:val="00F34969"/>
    <w:rsid w:val="00F92EDC"/>
    <w:rsid w:val="00FB6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07F93"/>
  <w15:chartTrackingRefBased/>
  <w15:docId w15:val="{F266CF80-231E-4BB6-A12E-E8CD6B565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2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23F"/>
    <w:pPr>
      <w:ind w:left="720"/>
      <w:contextualSpacing/>
    </w:pPr>
  </w:style>
  <w:style w:type="character" w:styleId="Hyperlink">
    <w:name w:val="Hyperlink"/>
    <w:basedOn w:val="DefaultParagraphFont"/>
    <w:uiPriority w:val="99"/>
    <w:unhideWhenUsed/>
    <w:rsid w:val="00B3023F"/>
    <w:rPr>
      <w:color w:val="0563C1" w:themeColor="hyperlink"/>
      <w:u w:val="single"/>
    </w:rPr>
  </w:style>
  <w:style w:type="character" w:styleId="CommentReference">
    <w:name w:val="annotation reference"/>
    <w:basedOn w:val="DefaultParagraphFont"/>
    <w:uiPriority w:val="99"/>
    <w:semiHidden/>
    <w:unhideWhenUsed/>
    <w:rsid w:val="00B0661F"/>
    <w:rPr>
      <w:sz w:val="16"/>
      <w:szCs w:val="16"/>
    </w:rPr>
  </w:style>
  <w:style w:type="paragraph" w:styleId="CommentText">
    <w:name w:val="annotation text"/>
    <w:basedOn w:val="Normal"/>
    <w:link w:val="CommentTextChar"/>
    <w:uiPriority w:val="99"/>
    <w:semiHidden/>
    <w:unhideWhenUsed/>
    <w:rsid w:val="00B0661F"/>
    <w:pPr>
      <w:spacing w:line="240" w:lineRule="auto"/>
    </w:pPr>
    <w:rPr>
      <w:sz w:val="20"/>
      <w:szCs w:val="20"/>
    </w:rPr>
  </w:style>
  <w:style w:type="character" w:customStyle="1" w:styleId="CommentTextChar">
    <w:name w:val="Comment Text Char"/>
    <w:basedOn w:val="DefaultParagraphFont"/>
    <w:link w:val="CommentText"/>
    <w:uiPriority w:val="99"/>
    <w:semiHidden/>
    <w:rsid w:val="00B0661F"/>
    <w:rPr>
      <w:sz w:val="20"/>
      <w:szCs w:val="20"/>
    </w:rPr>
  </w:style>
  <w:style w:type="paragraph" w:styleId="CommentSubject">
    <w:name w:val="annotation subject"/>
    <w:basedOn w:val="CommentText"/>
    <w:next w:val="CommentText"/>
    <w:link w:val="CommentSubjectChar"/>
    <w:uiPriority w:val="99"/>
    <w:semiHidden/>
    <w:unhideWhenUsed/>
    <w:rsid w:val="00B0661F"/>
    <w:rPr>
      <w:b/>
      <w:bCs/>
    </w:rPr>
  </w:style>
  <w:style w:type="character" w:customStyle="1" w:styleId="CommentSubjectChar">
    <w:name w:val="Comment Subject Char"/>
    <w:basedOn w:val="CommentTextChar"/>
    <w:link w:val="CommentSubject"/>
    <w:uiPriority w:val="99"/>
    <w:semiHidden/>
    <w:rsid w:val="00B0661F"/>
    <w:rPr>
      <w:b/>
      <w:bCs/>
      <w:sz w:val="20"/>
      <w:szCs w:val="20"/>
    </w:rPr>
  </w:style>
  <w:style w:type="paragraph" w:styleId="BalloonText">
    <w:name w:val="Balloon Text"/>
    <w:basedOn w:val="Normal"/>
    <w:link w:val="BalloonTextChar"/>
    <w:uiPriority w:val="99"/>
    <w:semiHidden/>
    <w:unhideWhenUsed/>
    <w:rsid w:val="00B06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33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products.avnet.com/shop/en/emea/amplifiers/amplifiers-misc/f2933evbi-3074457345629518128" TargetMode="External"/><Relationship Id="rId12" Type="http://schemas.openxmlformats.org/officeDocument/2006/relationships/image" Target="media/image4.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corvette1:24000/solr/MC_10001_CatalogEntry_Inventory_generic/select?q=catentry_id:%3ccatentry_id" TargetMode="External"/><Relationship Id="rId20" Type="http://schemas.openxmlformats.org/officeDocument/2006/relationships/hyperlink" Target="http://corvette1:24000/solr/MC_10001_CatalogEntry_Inventory_generic/select?q=catentry_id:%3ccatentry_id" TargetMode="External"/><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corvette1:24000/solr/MC_10001_CatalogEntry_Inventory_generic/select?q=catentry_id:%3ccatentry_id" TargetMode="External"/><Relationship Id="rId28" Type="http://schemas.openxmlformats.org/officeDocument/2006/relationships/customXml" Target="../customXml/item3.xml"/><Relationship Id="rId10" Type="http://schemas.openxmlformats.org/officeDocument/2006/relationships/comments" Target="comment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17866213948B5408045B2ADED4E0D2A" ma:contentTypeVersion="3" ma:contentTypeDescription="Create a new document." ma:contentTypeScope="" ma:versionID="dbfc9380a788e22196fb6745622aa971">
  <xsd:schema xmlns:xsd="http://www.w3.org/2001/XMLSchema" xmlns:xs="http://www.w3.org/2001/XMLSchema" xmlns:p="http://schemas.microsoft.com/office/2006/metadata/properties" xmlns:ns2="7798d1c3-00be-4e0e-85db-f6214a28d86d" targetNamespace="http://schemas.microsoft.com/office/2006/metadata/properties" ma:root="true" ma:fieldsID="697b560a536a143c1d475bca4dd2f54d" ns2:_="">
    <xsd:import namespace="7798d1c3-00be-4e0e-85db-f6214a28d86d"/>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98d1c3-00be-4e0e-85db-f6214a28d8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37751A-5800-435D-AF12-67D986E85EB5}"/>
</file>

<file path=customXml/itemProps2.xml><?xml version="1.0" encoding="utf-8"?>
<ds:datastoreItem xmlns:ds="http://schemas.openxmlformats.org/officeDocument/2006/customXml" ds:itemID="{FDF33835-BA74-4553-8ADC-12C9CE786D42}"/>
</file>

<file path=customXml/itemProps3.xml><?xml version="1.0" encoding="utf-8"?>
<ds:datastoreItem xmlns:ds="http://schemas.openxmlformats.org/officeDocument/2006/customXml" ds:itemID="{BF96DD7C-5DE0-4F07-BCBB-DAB872F65AD6}"/>
</file>

<file path=customXml/itemProps4.xml><?xml version="1.0" encoding="utf-8"?>
<ds:datastoreItem xmlns:ds="http://schemas.openxmlformats.org/officeDocument/2006/customXml" ds:itemID="{413C4AF6-92DA-469F-8E13-C0D12592C267}"/>
</file>

<file path=docProps/app.xml><?xml version="1.0" encoding="utf-8"?>
<Properties xmlns="http://schemas.openxmlformats.org/officeDocument/2006/extended-properties" xmlns:vt="http://schemas.openxmlformats.org/officeDocument/2006/docPropsVTypes">
  <Template>Normal.dotm</Template>
  <TotalTime>1</TotalTime>
  <Pages>9</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Navaneeth Periyadan Thayyil</dc:creator>
  <cp:keywords/>
  <dc:description/>
  <cp:lastModifiedBy>Kalyani Kodukula</cp:lastModifiedBy>
  <cp:revision>2</cp:revision>
  <dcterms:created xsi:type="dcterms:W3CDTF">2016-08-16T20:50:00Z</dcterms:created>
  <dcterms:modified xsi:type="dcterms:W3CDTF">2016-08-16T20:50:00Z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0x010100417866213948B5408045B2ADED4E0D2A</vt:lpwstr>
  </property>
  <property fmtid="{D5CDD505-2E9C-101B-9397-08002B2CF9AE}" pid="3" name="Order">
    <vt:r8>23700</vt:r8>
  </property>
</Properties>
</file>